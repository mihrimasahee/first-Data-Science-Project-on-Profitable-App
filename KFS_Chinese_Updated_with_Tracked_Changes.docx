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6 -->
  <w:body>
    <w:ins w:author="AutoScript" w:date="2025-05-28T00:00:00Z">
      <w:p>
        <w:r>
          <w:t>【插入內容1】</w:t>
        </w:r>
      </w:p>
    </w:ins>
    <w:ins w:author="AutoScript" w:date="2025-05-28T00:00:00Z">
      <w:p>
        <w:r>
          <w:t>【插入內容2】</w:t>
        </w:r>
      </w:p>
    </w:ins>
    <w:ins w:author="AutoScript" w:date="2025-05-28T00:00:00Z">
      <w:p>
        <w:r>
          <w:t>【插入內容3】</w:t>
        </w:r>
      </w:p>
    </w:ins>
    <w:ins w:author="AutoScript" w:date="2025-05-28T00:00:00Z">
      <w:p>
        <w:r>
          <w:t>【插入內容4】</w:t>
        </w:r>
      </w:p>
    </w:ins>
    <w:ins w:author="AutoScript" w:date="2025-05-28T00:00:00Z">
      <w:p>
        <w:r>
          <w:t>【插入內容5】</w:t>
        </w:r>
      </w:p>
    </w:ins>
    <w:del w:author="AutoScript" w:date="2025-05-28T00:00:00Z">
      <w:p>
        <w:r>
          <w:t>【刪除內容5】</w:t>
        </w:r>
      </w:p>
    </w:del>
    <w:del w:author="AutoScript" w:date="2025-05-28T00:00:00Z">
      <w:p>
        <w:r>
          <w:t>【刪除內容4】</w:t>
        </w:r>
      </w:p>
    </w:del>
    <w:del w:author="AutoScript" w:date="2025-05-28T00:00:00Z">
      <w:p>
        <w:r>
          <w:t>【刪除內容3】</w:t>
        </w:r>
      </w:p>
    </w:del>
    <w:del w:author="AutoScript" w:date="2025-05-28T00:00:00Z">
      <w:p>
        <w:r>
          <w:t>【刪除內容2】</w:t>
        </w:r>
      </w:p>
    </w:del>
    <w:del w:author="AutoScript" w:date="2025-05-28T00:00:00Z">
      <w:p>
        <w:r>
          <w:t>【刪除內容1】</w:t>
        </w:r>
      </w:p>
    </w:del>
    <w:p w:rsidR="0012162E" w:rsidRPr="00F2065C" w:rsidP="00D82929" w14:paraId="4DF06416" w14:textId="0ABA3095">
      <w:pPr>
        <w:rPr>
          <w:rFonts w:ascii="Arial" w:eastAsia="PMingLiU" w:hAnsi="Arial" w:cs="Arial"/>
          <w:color w:val="757F96"/>
          <w:spacing w:val="15"/>
          <w:w w:val="105"/>
          <w:lang w:val="en-US"/>
        </w:rPr>
      </w:pPr>
      <w:bookmarkStart w:id="0" w:name="_GoBack"/>
      <w:bookmarkEnd w:id="0"/>
      <w:r w:rsidRPr="00F2065C">
        <w:rPr>
          <w:rFonts w:ascii="Arial" w:eastAsia="PMingLiU" w:hAnsi="Arial" w:cs="Arial"/>
          <w:color w:val="757F96"/>
          <w:spacing w:val="15"/>
          <w:w w:val="105"/>
          <w:lang w:val="en-US"/>
        </w:rPr>
        <w:t>發行人：</w:t>
      </w:r>
      <w:r w:rsidRPr="00F2065C">
        <w:rPr>
          <w:rFonts w:ascii="Arial" w:eastAsia="PMingLiU" w:hAnsi="Arial" w:cs="Arial"/>
          <w:color w:val="757F96"/>
          <w:spacing w:val="15"/>
          <w:w w:val="105"/>
          <w:lang w:val="en-US"/>
        </w:rPr>
        <w:t xml:space="preserve"> AXA </w:t>
      </w:r>
      <w:bookmarkStart w:id="1" w:name="_DV_C8"/>
      <w:r w:rsidRPr="00F2065C" w:rsidR="00D8726C">
        <w:rPr>
          <w:rFonts w:ascii="Arial" w:eastAsia="PMingLiU" w:hAnsi="Arial" w:cs="Arial"/>
          <w:color w:val="757F96"/>
          <w:spacing w:val="15"/>
          <w:w w:val="105"/>
          <w:lang w:val="en-US"/>
        </w:rPr>
        <w:t>Investment Managers Paris</w:t>
      </w:r>
      <w:bookmarkEnd w:id="1"/>
    </w:p>
    <w:p w:rsidR="0012162E" w:rsidRPr="00F2065C" w:rsidP="00D82929" w14:paraId="1A3C83B9" w14:textId="77777777">
      <w:pPr>
        <w:rPr>
          <w:rFonts w:ascii="Arial" w:eastAsia="PMingLiU" w:hAnsi="Arial" w:cs="Arial"/>
          <w:color w:val="757F96"/>
          <w:spacing w:val="15"/>
          <w:w w:val="105"/>
          <w:lang w:val="en-US"/>
        </w:rPr>
      </w:pPr>
    </w:p>
    <w:p w:rsidR="001954A9" w:rsidRPr="00F2065C" w:rsidP="00D82929" w14:paraId="1E9620FB" w14:textId="0DD3C153">
      <w:pPr>
        <w:pStyle w:val="Heading2"/>
        <w:numPr>
          <w:ilvl w:val="0"/>
          <w:numId w:val="7"/>
        </w:numPr>
        <w:ind w:left="284" w:hanging="284"/>
        <w:rPr>
          <w:rFonts w:ascii="Arial" w:eastAsia="PMingLiU" w:hAnsi="Arial" w:cs="Arial"/>
          <w:color w:val="757F96"/>
          <w:spacing w:val="15"/>
          <w:w w:val="105"/>
          <w:lang w:eastAsia="zh-TW"/>
        </w:rPr>
      </w:pPr>
      <w:r w:rsidRPr="00F2065C">
        <w:rPr>
          <w:rFonts w:ascii="Arial" w:eastAsia="PMingLiU" w:hAnsi="Arial" w:cs="Arial"/>
          <w:color w:val="757F96"/>
          <w:spacing w:val="15"/>
          <w:w w:val="105"/>
          <w:lang w:val="fr-FR" w:eastAsia="zh-TW"/>
        </w:rPr>
        <w:t>本概要向閣下提供有關本產品的重要資料。</w:t>
      </w:r>
    </w:p>
    <w:p w:rsidR="00E32119" w:rsidRPr="00F2065C" w:rsidP="00D82929" w14:paraId="007C0FAF" w14:textId="21DB344D">
      <w:pPr>
        <w:numPr>
          <w:ilvl w:val="0"/>
          <w:numId w:val="7"/>
        </w:numPr>
        <w:spacing w:before="15"/>
        <w:ind w:left="284" w:hanging="284"/>
        <w:rPr>
          <w:rFonts w:ascii="Arial" w:eastAsia="PMingLiU" w:hAnsi="Arial" w:cs="Arial"/>
          <w:b/>
          <w:bCs/>
          <w:color w:val="757F96"/>
          <w:w w:val="110"/>
          <w:sz w:val="20"/>
          <w:szCs w:val="20"/>
          <w:lang w:val="en-US" w:eastAsia="zh-TW"/>
        </w:rPr>
      </w:pPr>
      <w:r w:rsidRPr="00F2065C">
        <w:rPr>
          <w:rFonts w:ascii="Arial" w:eastAsia="PMingLiU" w:hAnsi="Arial" w:cs="Arial"/>
          <w:b/>
          <w:bCs/>
          <w:color w:val="757F96"/>
          <w:spacing w:val="15"/>
          <w:w w:val="105"/>
          <w:sz w:val="20"/>
          <w:szCs w:val="20"/>
          <w:lang w:val="en-US" w:eastAsia="zh-TW"/>
        </w:rPr>
        <w:t>本概要是銷售文件的一部分。</w:t>
      </w:r>
    </w:p>
    <w:p w:rsidR="001954A9" w:rsidRPr="00F2065C" w:rsidP="00D82929" w14:paraId="32725F87" w14:textId="16E9C31F">
      <w:pPr>
        <w:numPr>
          <w:ilvl w:val="0"/>
          <w:numId w:val="7"/>
        </w:numPr>
        <w:spacing w:before="15"/>
        <w:ind w:left="284" w:hanging="284"/>
        <w:rPr>
          <w:rFonts w:ascii="Arial" w:eastAsia="PMingLiU" w:hAnsi="Arial" w:cs="Arial"/>
          <w:b/>
          <w:bCs/>
          <w:color w:val="757F96"/>
          <w:spacing w:val="15"/>
          <w:w w:val="105"/>
          <w:sz w:val="20"/>
          <w:szCs w:val="20"/>
          <w:lang w:val="en-US" w:eastAsia="zh-TW"/>
        </w:rPr>
      </w:pPr>
      <w:r w:rsidRPr="00F2065C">
        <w:rPr>
          <w:rFonts w:ascii="Arial" w:eastAsia="PMingLiU" w:hAnsi="Arial" w:cs="Arial"/>
          <w:b/>
          <w:bCs/>
          <w:color w:val="757F96"/>
          <w:w w:val="110"/>
          <w:sz w:val="20"/>
          <w:szCs w:val="20"/>
          <w:lang w:val="en-US" w:eastAsia="zh-TW"/>
        </w:rPr>
        <w:t>閣下不應單憑本概要投資於本產品。</w:t>
      </w:r>
    </w:p>
    <w:p w:rsidR="001954A9" w:rsidRPr="00F2065C" w:rsidP="001954A9" w14:paraId="68C7854C" w14:textId="77777777">
      <w:pPr>
        <w:spacing w:before="15"/>
        <w:ind w:left="113"/>
        <w:rPr>
          <w:rFonts w:ascii="Arial" w:eastAsia="PMingLiU" w:hAnsi="Arial" w:cs="Arial"/>
          <w:sz w:val="20"/>
          <w:szCs w:val="20"/>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58240" behindDoc="1" locked="0" layoutInCell="1" allowOverlap="1">
                <wp:simplePos x="0" y="0"/>
                <wp:positionH relativeFrom="margin">
                  <wp:posOffset>-7505</wp:posOffset>
                </wp:positionH>
                <wp:positionV relativeFrom="paragraph">
                  <wp:posOffset>20045</wp:posOffset>
                </wp:positionV>
                <wp:extent cx="7000255" cy="5161402"/>
                <wp:effectExtent l="0" t="0" r="10160" b="20320"/>
                <wp:wrapNone/>
                <wp:docPr id="130"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7000255" cy="5161402"/>
                          <a:chOff x="454" y="487"/>
                          <a:chExt cx="10998" cy="7210"/>
                        </a:xfrm>
                      </wpg:grpSpPr>
                      <wpg:grpSp>
                        <wpg:cNvPr id="131" name="Group 3"/>
                        <wpg:cNvGrpSpPr/>
                        <wpg:grpSpPr>
                          <a:xfrm>
                            <a:off x="454" y="487"/>
                            <a:ext cx="10998" cy="7201"/>
                            <a:chOff x="454" y="487"/>
                            <a:chExt cx="10998" cy="7201"/>
                          </a:xfrm>
                        </wpg:grpSpPr>
                        <wps:wsp xmlns:wps="http://schemas.microsoft.com/office/word/2010/wordprocessingShape">
                          <wps:cNvPr id="132" name="Freeform 4"/>
                          <wps:cNvSpPr/>
                          <wps:spPr bwMode="auto">
                            <a:xfrm>
                              <a:off x="454" y="487"/>
                              <a:ext cx="10998" cy="7201"/>
                            </a:xfrm>
                            <a:custGeom>
                              <a:avLst/>
                              <a:gdLst>
                                <a:gd name="T0" fmla="+- 0 454 454"/>
                                <a:gd name="T1" fmla="*/ T0 w 10998"/>
                                <a:gd name="T2" fmla="+- 0 487 487"/>
                                <a:gd name="T3" fmla="*/ 487 h 7077"/>
                                <a:gd name="T4" fmla="+- 0 11452 454"/>
                                <a:gd name="T5" fmla="*/ T4 w 10998"/>
                                <a:gd name="T6" fmla="+- 0 487 487"/>
                                <a:gd name="T7" fmla="*/ 487 h 7077"/>
                                <a:gd name="T8" fmla="+- 0 11452 454"/>
                                <a:gd name="T9" fmla="*/ T8 w 10998"/>
                                <a:gd name="T10" fmla="+- 0 7564 487"/>
                                <a:gd name="T11" fmla="*/ 7564 h 7077"/>
                                <a:gd name="T12" fmla="+- 0 454 454"/>
                                <a:gd name="T13" fmla="*/ T12 w 10998"/>
                                <a:gd name="T14" fmla="+- 0 7564 487"/>
                                <a:gd name="T15" fmla="*/ 7564 h 7077"/>
                                <a:gd name="T16" fmla="+- 0 454 454"/>
                                <a:gd name="T17" fmla="*/ T16 w 10998"/>
                                <a:gd name="T18" fmla="+- 0 487 487"/>
                                <a:gd name="T19" fmla="*/ 487 h 7077"/>
                              </a:gdLst>
                              <a:cxnLst>
                                <a:cxn ang="0">
                                  <a:pos x="T1" y="T3"/>
                                </a:cxn>
                                <a:cxn ang="0">
                                  <a:pos x="T5" y="T7"/>
                                </a:cxn>
                                <a:cxn ang="0">
                                  <a:pos x="T9" y="T11"/>
                                </a:cxn>
                                <a:cxn ang="0">
                                  <a:pos x="T13" y="T15"/>
                                </a:cxn>
                                <a:cxn ang="0">
                                  <a:pos x="T17" y="T19"/>
                                </a:cxn>
                              </a:cxnLst>
                              <a:rect l="0" t="0" r="r" b="b"/>
                              <a:pathLst>
                                <a:path fill="norm" h="7077" w="10998" stroke="1">
                                  <a:moveTo>
                                    <a:pt x="0" y="0"/>
                                  </a:moveTo>
                                  <a:lnTo>
                                    <a:pt x="10998" y="0"/>
                                  </a:lnTo>
                                  <a:lnTo>
                                    <a:pt x="10998" y="7077"/>
                                  </a:lnTo>
                                  <a:lnTo>
                                    <a:pt x="0" y="7077"/>
                                  </a:lnTo>
                                  <a:lnTo>
                                    <a:pt x="0" y="0"/>
                                  </a:lnTo>
                                  <a:close/>
                                </a:path>
                              </a:pathLst>
                            </a:custGeom>
                            <a:solidFill>
                              <a:srgbClr val="007BC4">
                                <a:alpha val="20000"/>
                              </a:srgbClr>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133" name="Group 5"/>
                        <wpg:cNvGrpSpPr/>
                        <wpg:grpSpPr>
                          <a:xfrm>
                            <a:off x="454" y="492"/>
                            <a:ext cx="10998" cy="2"/>
                            <a:chOff x="454" y="492"/>
                            <a:chExt cx="10998" cy="2"/>
                          </a:xfrm>
                        </wpg:grpSpPr>
                        <wps:wsp xmlns:wps="http://schemas.microsoft.com/office/word/2010/wordprocessingShape">
                          <wps:cNvPr id="134" name="Freeform 6"/>
                          <wps:cNvSpPr/>
                          <wps:spPr bwMode="auto">
                            <a:xfrm>
                              <a:off x="454" y="492"/>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solidFill>
                              <a:srgbClr val="007BC4"/>
                            </a:solidFill>
                            <a:ln w="7621">
                              <a:solidFill>
                                <a:srgbClr val="465A75"/>
                              </a:solidFill>
                              <a:round/>
                              <a:headEnd/>
                              <a:tailEnd/>
                            </a:ln>
                          </wps:spPr>
                          <wps:bodyPr rot="0" vert="horz" wrap="square" anchor="t" anchorCtr="0" upright="1"/>
                        </wps:wsp>
                      </wpg:grpSp>
                      <wpg:grpSp>
                        <wpg:cNvPr id="135" name="Group 7"/>
                        <wpg:cNvGrpSpPr/>
                        <wpg:grpSpPr>
                          <a:xfrm>
                            <a:off x="454" y="7695"/>
                            <a:ext cx="10998" cy="2"/>
                            <a:chOff x="454" y="7695"/>
                            <a:chExt cx="10998" cy="2"/>
                          </a:xfrm>
                        </wpg:grpSpPr>
                        <wps:wsp xmlns:wps="http://schemas.microsoft.com/office/word/2010/wordprocessingShape">
                          <wps:cNvPr id="136" name="Freeform 8"/>
                          <wps:cNvSpPr/>
                          <wps:spPr bwMode="auto">
                            <a:xfrm>
                              <a:off x="454" y="7695"/>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solidFill>
                              <a:srgbClr val="007BC4"/>
                            </a:solidFill>
                            <a:ln w="7620">
                              <a:solidFill>
                                <a:srgbClr val="465A75"/>
                              </a:solidFill>
                              <a:round/>
                              <a:headEnd/>
                              <a:tailEnd/>
                            </a:ln>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2" o:spid="_x0000_s1026" style="width:551.2pt;height:406.4pt;margin-top:1.6pt;margin-left:-0.6pt;mso-position-horizontal-relative:margin;position:absolute;z-index:-251657216" coordorigin="454,487" coordsize="10998,7210">
                <v:group id="Group 3" o:spid="_x0000_s1027" style="width:10998;height:7201;left:454;position:absolute;top:487" coordorigin="454,487" coordsize="10998,7201">
                  <v:shape id="Freeform 4" o:spid="_x0000_s1028" style="width:10998;height:7201;left:454;mso-wrap-style:square;position:absolute;top:487;visibility:visible;v-text-anchor:top" coordsize="10998,7077" path="m,l10998,l10998,7077l,7077,,xe" fillcolor="#007bc4" stroked="f">
                    <v:fill opacity="13107f"/>
                    <v:path arrowok="t" o:connecttype="custom" o:connectlocs="0,496;10998,496;10998,7697;0,7697;0,496" o:connectangles="0,0,0,0,0"/>
                  </v:shape>
                </v:group>
                <v:group id="Group 5" o:spid="_x0000_s1029" style="width:10998;height:2;left:454;position:absolute;top:492" coordorigin="454,492" coordsize="10998,2">
                  <v:shape id="Freeform 6" o:spid="_x0000_s1030" style="width:10998;height:2;left:454;mso-wrap-style:square;position:absolute;top:492;visibility:visible;v-text-anchor:top" coordsize="10998,2" path="m,l10998,e" fillcolor="#007bc4" strokecolor="#465a75" strokeweight="0.6pt">
                    <v:path arrowok="t" o:connecttype="custom" o:connectlocs="0,0;10998,0" o:connectangles="0,0"/>
                  </v:shape>
                </v:group>
                <v:group id="Group 7" o:spid="_x0000_s1031" style="width:10998;height:2;left:454;position:absolute;top:7695" coordorigin="454,7695" coordsize="10998,2">
                  <v:shape id="Freeform 8" o:spid="_x0000_s1032" style="width:10998;height:2;left:454;mso-wrap-style:square;position:absolute;top:7695;visibility:visible;v-text-anchor:top" coordsize="10998,2" path="m,l10998,e" fillcolor="#007bc4" strokecolor="#465a75" strokeweight="0.6pt">
                    <v:path arrowok="t" o:connecttype="custom" o:connectlocs="0,0;10998,0" o:connectangles="0,0"/>
                  </v:shape>
                </v:group>
                <w10:wrap anchorx="margin"/>
              </v:group>
            </w:pict>
          </mc:Fallback>
        </mc:AlternateContent>
      </w:r>
    </w:p>
    <w:p w:rsidR="002B0D93" w:rsidRPr="00F2065C" w:rsidP="001954A9" w14:paraId="4951B659" w14:textId="77777777">
      <w:pPr>
        <w:ind w:left="255"/>
        <w:rPr>
          <w:rFonts w:ascii="Arial" w:eastAsia="PMingLiU" w:hAnsi="Arial" w:cs="Arial"/>
          <w:b/>
          <w:bCs/>
          <w:color w:val="757F96"/>
          <w:spacing w:val="15"/>
          <w:w w:val="105"/>
          <w:sz w:val="18"/>
          <w:szCs w:val="18"/>
          <w:lang w:val="en-US" w:eastAsia="zh-TW"/>
        </w:rPr>
        <w:sectPr w:rsidSect="00420AC3">
          <w:headerReference w:type="even" r:id="rId5"/>
          <w:headerReference w:type="default" r:id="rId6"/>
          <w:footerReference w:type="even" r:id="rId7"/>
          <w:footerReference w:type="default" r:id="rId8"/>
          <w:headerReference w:type="first" r:id="rId9"/>
          <w:footerReference w:type="first" r:id="rId10"/>
          <w:pgSz w:w="11906" w:h="16838" w:code="9"/>
          <w:pgMar w:top="1701" w:right="567" w:bottom="851" w:left="567" w:header="284" w:footer="1191" w:gutter="0"/>
          <w:cols w:space="720"/>
          <w:titlePg/>
          <w:docGrid w:linePitch="360"/>
        </w:sectPr>
      </w:pPr>
    </w:p>
    <w:p w:rsidR="001954A9" w:rsidRPr="00F2065C" w:rsidP="001954A9" w14:paraId="5ECD4E8B" w14:textId="3DAAD976">
      <w:pPr>
        <w:ind w:left="255"/>
        <w:rPr>
          <w:rFonts w:ascii="Arial" w:eastAsia="PMingLiU" w:hAnsi="Arial" w:cs="Arial"/>
          <w:b/>
          <w:bCs/>
          <w:color w:val="757F96"/>
          <w:spacing w:val="15"/>
          <w:w w:val="105"/>
          <w:sz w:val="18"/>
          <w:szCs w:val="18"/>
          <w:lang w:val="en-US" w:eastAsia="en-US"/>
        </w:rPr>
      </w:pPr>
      <w:r w:rsidRPr="00F2065C">
        <w:rPr>
          <w:rFonts w:ascii="Arial" w:eastAsia="PMingLiU" w:hAnsi="Arial" w:cs="Arial"/>
          <w:b/>
          <w:bCs/>
          <w:color w:val="757F96"/>
          <w:spacing w:val="15"/>
          <w:w w:val="105"/>
          <w:sz w:val="18"/>
          <w:szCs w:val="18"/>
          <w:lang w:val="en-US" w:eastAsia="zh-HK"/>
        </w:rPr>
        <w:t>資料便覽</w:t>
      </w:r>
    </w:p>
    <w:p w:rsidR="001954A9" w:rsidRPr="00F2065C" w:rsidP="00660C52" w14:paraId="054B1F03" w14:textId="77777777">
      <w:pPr>
        <w:tabs>
          <w:tab w:val="left" w:pos="4620"/>
        </w:tabs>
        <w:ind w:left="255"/>
        <w:rPr>
          <w:rFonts w:ascii="Arial" w:eastAsia="PMingLiU" w:hAnsi="Arial" w:cs="Arial"/>
          <w:b/>
          <w:bCs/>
          <w:spacing w:val="-5"/>
          <w:sz w:val="18"/>
          <w:szCs w:val="18"/>
          <w:lang w:val="en-US"/>
        </w:rPr>
      </w:pPr>
      <w:r w:rsidRPr="00F2065C">
        <w:rPr>
          <w:rFonts w:ascii="Arial" w:eastAsia="PMingLiU" w:hAnsi="Arial" w:cs="Arial"/>
          <w:b/>
          <w:bCs/>
          <w:spacing w:val="-5"/>
          <w:sz w:val="18"/>
          <w:szCs w:val="18"/>
          <w:lang w:val="en-US"/>
        </w:rPr>
        <w:tab/>
      </w:r>
    </w:p>
    <w:p w:rsidR="001954A9" w:rsidRPr="00F2065C" w:rsidP="001954A9" w14:paraId="2DF17AE0" w14:textId="671CCB79">
      <w:pPr>
        <w:tabs>
          <w:tab w:val="left" w:pos="3656"/>
        </w:tabs>
        <w:ind w:left="255"/>
        <w:rPr>
          <w:rFonts w:ascii="Arial" w:eastAsia="PMingLiU" w:hAnsi="Arial" w:cs="Arial"/>
          <w:sz w:val="18"/>
          <w:szCs w:val="18"/>
          <w:lang w:val="en-US" w:eastAsia="zh-TW"/>
        </w:rPr>
      </w:pPr>
      <w:r w:rsidRPr="00F2065C">
        <w:rPr>
          <w:rFonts w:ascii="Arial" w:eastAsia="PMingLiU" w:hAnsi="Arial" w:cs="Arial"/>
          <w:b/>
          <w:bCs/>
          <w:spacing w:val="-5"/>
          <w:sz w:val="18"/>
          <w:szCs w:val="18"/>
          <w:lang w:val="en-US"/>
        </w:rPr>
        <w:t>基金經理：</w:t>
      </w:r>
      <w:r w:rsidRPr="00F2065C">
        <w:rPr>
          <w:rFonts w:ascii="Arial" w:eastAsia="PMingLiU" w:hAnsi="Arial" w:cs="Arial"/>
          <w:b/>
          <w:bCs/>
          <w:sz w:val="18"/>
          <w:szCs w:val="18"/>
          <w:lang w:val="en-US"/>
        </w:rPr>
        <w:tab/>
      </w:r>
      <w:r w:rsidRPr="00F2065C">
        <w:rPr>
          <w:rFonts w:ascii="Arial" w:eastAsia="PMingLiU" w:hAnsi="Arial" w:cs="Arial"/>
          <w:sz w:val="18"/>
          <w:szCs w:val="18"/>
          <w:lang w:val="en-US"/>
        </w:rPr>
        <w:t>AXA</w:t>
      </w:r>
      <w:r w:rsidRPr="00F2065C">
        <w:rPr>
          <w:rFonts w:ascii="Arial" w:eastAsia="PMingLiU" w:hAnsi="Arial" w:cs="Arial"/>
          <w:spacing w:val="-2"/>
          <w:sz w:val="18"/>
          <w:szCs w:val="18"/>
          <w:lang w:val="en-US"/>
        </w:rPr>
        <w:t xml:space="preserve"> </w:t>
      </w:r>
      <w:r w:rsidRPr="00F2065C" w:rsidR="00D8726C">
        <w:rPr>
          <w:rFonts w:ascii="Arial" w:eastAsia="PMingLiU" w:hAnsi="Arial" w:cs="Arial"/>
          <w:spacing w:val="-5"/>
          <w:sz w:val="18"/>
          <w:szCs w:val="18"/>
          <w:lang w:val="en-US"/>
        </w:rPr>
        <w:t>Investment Managers Paris</w:t>
      </w:r>
      <w:r w:rsidRPr="00F2065C">
        <w:rPr>
          <w:rFonts w:ascii="Arial" w:eastAsia="PMingLiU" w:hAnsi="Arial" w:cs="Arial"/>
          <w:sz w:val="18"/>
          <w:szCs w:val="18"/>
          <w:lang w:val="en-US" w:eastAsia="zh-TW"/>
        </w:rPr>
        <w:t>（</w:t>
      </w:r>
      <w:r w:rsidRPr="00F2065C" w:rsidR="00D8726C">
        <w:rPr>
          <w:rFonts w:ascii="Arial" w:eastAsia="PMingLiU" w:hAnsi="Arial" w:cs="Arial"/>
          <w:sz w:val="18"/>
          <w:szCs w:val="18"/>
          <w:lang w:val="en-US" w:eastAsia="zh-TW"/>
        </w:rPr>
        <w:t>法國</w:t>
      </w:r>
      <w:r w:rsidRPr="00F2065C">
        <w:rPr>
          <w:rFonts w:ascii="Arial" w:eastAsia="PMingLiU" w:hAnsi="Arial" w:cs="Arial"/>
          <w:sz w:val="18"/>
          <w:szCs w:val="18"/>
          <w:lang w:val="en-US" w:eastAsia="zh-TW"/>
        </w:rPr>
        <w:t>）</w:t>
      </w:r>
    </w:p>
    <w:p w:rsidR="009B2DB0" w:rsidRPr="00F2065C" w:rsidP="001954A9" w14:paraId="719B0189" w14:textId="3687659F">
      <w:pPr>
        <w:tabs>
          <w:tab w:val="left" w:pos="3656"/>
        </w:tabs>
        <w:ind w:left="255"/>
        <w:rPr>
          <w:rFonts w:ascii="Arial" w:eastAsia="MS Mincho"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子基</w:t>
      </w:r>
      <w:r w:rsidRPr="00F2065C" w:rsidR="00995FB4">
        <w:rPr>
          <w:rFonts w:ascii="Arial" w:eastAsia="PMingLiU" w:hAnsi="Arial" w:cs="Arial"/>
          <w:sz w:val="18"/>
          <w:szCs w:val="18"/>
          <w:lang w:val="en-US"/>
        </w:rPr>
        <w:t>金的</w:t>
      </w:r>
      <w:r w:rsidRPr="00F2065C">
        <w:rPr>
          <w:rFonts w:ascii="Arial" w:eastAsia="PMingLiU" w:hAnsi="Arial" w:cs="Arial" w:hint="eastAsia"/>
          <w:sz w:val="18"/>
          <w:szCs w:val="18"/>
          <w:lang w:val="en-US"/>
        </w:rPr>
        <w:t>證券化資產</w:t>
      </w:r>
      <w:r w:rsidRPr="00F2065C" w:rsidR="00995FB4">
        <w:rPr>
          <w:rFonts w:ascii="Arial" w:eastAsia="PMingLiU" w:hAnsi="Arial" w:cs="Arial" w:hint="eastAsia"/>
          <w:sz w:val="18"/>
          <w:szCs w:val="18"/>
          <w:lang w:val="en-US"/>
        </w:rPr>
        <w:t>之投資管理由</w:t>
      </w:r>
      <w:r w:rsidRPr="00F2065C" w:rsidR="00995FB4">
        <w:rPr>
          <w:rFonts w:ascii="Arial" w:eastAsia="PMingLiU" w:hAnsi="Arial" w:cs="Arial" w:hint="eastAsia"/>
          <w:sz w:val="18"/>
          <w:szCs w:val="18"/>
          <w:lang w:val="en-US"/>
        </w:rPr>
        <w:t>AXA Investment Managers Paris</w:t>
      </w:r>
      <w:r w:rsidRPr="00F2065C" w:rsidR="00995FB4">
        <w:rPr>
          <w:rFonts w:ascii="Arial" w:eastAsia="PMingLiU" w:hAnsi="Arial" w:cs="Arial" w:hint="eastAsia"/>
          <w:sz w:val="18"/>
          <w:szCs w:val="18"/>
          <w:lang w:val="en-US"/>
        </w:rPr>
        <w:t>（法國）履行</w:t>
      </w:r>
    </w:p>
    <w:p w:rsidR="001954A9" w:rsidRPr="00F2065C" w:rsidP="001954A9" w14:paraId="2403B37A" w14:textId="77777777">
      <w:pPr>
        <w:spacing w:before="8" w:line="110" w:lineRule="exact"/>
        <w:rPr>
          <w:rFonts w:ascii="Arial" w:eastAsia="PMingLiU" w:hAnsi="Arial" w:cs="Arial"/>
          <w:sz w:val="18"/>
          <w:szCs w:val="18"/>
          <w:lang w:val="en-US"/>
        </w:rPr>
      </w:pPr>
    </w:p>
    <w:p w:rsidR="00115BA0" w:rsidRPr="00F2065C" w14:paraId="3D090977" w14:textId="29234F45">
      <w:pPr>
        <w:tabs>
          <w:tab w:val="left" w:pos="3656"/>
        </w:tabs>
        <w:ind w:left="255"/>
        <w:rPr>
          <w:rFonts w:ascii="Arial" w:eastAsia="PMingLiU" w:hAnsi="Arial" w:cs="Arial"/>
          <w:bCs/>
          <w:sz w:val="18"/>
          <w:szCs w:val="18"/>
          <w:lang w:val="en-US" w:eastAsia="zh-TW"/>
        </w:rPr>
      </w:pPr>
      <w:r w:rsidRPr="00F2065C">
        <w:rPr>
          <w:rFonts w:ascii="Arial" w:eastAsia="PMingLiU" w:hAnsi="Arial" w:cs="Arial"/>
          <w:b/>
          <w:bCs/>
          <w:spacing w:val="-5"/>
          <w:sz w:val="18"/>
          <w:szCs w:val="18"/>
          <w:lang w:val="en-US" w:eastAsia="zh-TW"/>
        </w:rPr>
        <w:t>獲轉授的基金經理：</w:t>
      </w:r>
      <w:r w:rsidRPr="00F2065C" w:rsidR="001954A9">
        <w:rPr>
          <w:rFonts w:ascii="Arial" w:eastAsia="PMingLiU" w:hAnsi="Arial" w:cs="Arial"/>
          <w:b/>
          <w:bCs/>
          <w:sz w:val="18"/>
          <w:szCs w:val="18"/>
          <w:lang w:val="en-US" w:eastAsia="zh-TW"/>
        </w:rPr>
        <w:tab/>
      </w:r>
      <w:r w:rsidRPr="00F2065C">
        <w:rPr>
          <w:rFonts w:ascii="Arial" w:eastAsia="PMingLiU" w:hAnsi="Arial" w:cs="Arial"/>
          <w:bCs/>
          <w:sz w:val="18"/>
          <w:szCs w:val="18"/>
          <w:lang w:val="en-US" w:eastAsia="zh-HK"/>
        </w:rPr>
        <w:t>投資經理</w:t>
      </w:r>
      <w:r w:rsidRPr="00F2065C" w:rsidR="00D65763">
        <w:rPr>
          <w:rFonts w:ascii="Arial" w:eastAsia="PMingLiU" w:hAnsi="Arial" w:cs="Arial"/>
          <w:sz w:val="18"/>
          <w:szCs w:val="18"/>
          <w:lang w:val="en-AU" w:eastAsia="zh-HK"/>
        </w:rPr>
        <w:t>：</w:t>
      </w:r>
      <w:r w:rsidRPr="00F2065C">
        <w:rPr>
          <w:rFonts w:ascii="Arial" w:eastAsia="PMingLiU" w:hAnsi="Arial" w:cs="Arial"/>
          <w:bCs/>
          <w:sz w:val="18"/>
          <w:szCs w:val="18"/>
          <w:lang w:val="en-US" w:eastAsia="zh-TW"/>
        </w:rPr>
        <w:t xml:space="preserve"> </w:t>
      </w:r>
    </w:p>
    <w:p w:rsidR="001954A9" w:rsidRPr="00F2065C" w:rsidP="00B63D56" w14:paraId="1EBCF246" w14:textId="28F4C244">
      <w:pPr>
        <w:tabs>
          <w:tab w:val="left" w:pos="3656"/>
        </w:tabs>
        <w:ind w:left="3686" w:hanging="3431"/>
        <w:rPr>
          <w:rFonts w:ascii="Arial" w:eastAsia="PMingLiU"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AXA Investment Managers UK Limited</w:t>
      </w:r>
      <w:r w:rsidRPr="00F2065C" w:rsidR="002E1598">
        <w:rPr>
          <w:rFonts w:ascii="Arial" w:eastAsia="PMingLiU" w:hAnsi="Arial" w:cs="Arial"/>
          <w:sz w:val="18"/>
          <w:szCs w:val="18"/>
          <w:lang w:val="en-US"/>
        </w:rPr>
        <w:t>（在</w:t>
      </w:r>
      <w:r w:rsidRPr="00F2065C" w:rsidR="002E1598">
        <w:rPr>
          <w:rFonts w:ascii="Arial" w:eastAsia="PMingLiU" w:hAnsi="Arial" w:cs="Arial"/>
          <w:sz w:val="18"/>
          <w:szCs w:val="18"/>
          <w:lang w:val="en-US" w:eastAsia="zh-HK"/>
        </w:rPr>
        <w:t>英</w:t>
      </w:r>
      <w:r w:rsidRPr="00F2065C" w:rsidR="002E1598">
        <w:rPr>
          <w:rFonts w:ascii="Arial" w:eastAsia="PMingLiU" w:hAnsi="Arial" w:cs="Arial"/>
          <w:sz w:val="18"/>
          <w:szCs w:val="18"/>
          <w:lang w:val="en-US"/>
        </w:rPr>
        <w:t>國內部委任）</w:t>
      </w:r>
    </w:p>
    <w:p w:rsidR="005953A4" w:rsidRPr="00F2065C" w:rsidP="00B73E85" w14:paraId="15358BA2" w14:textId="7D3AF606">
      <w:pPr>
        <w:tabs>
          <w:tab w:val="left" w:pos="3656"/>
          <w:tab w:val="left" w:pos="6507"/>
        </w:tabs>
        <w:ind w:left="255"/>
        <w:rPr>
          <w:rFonts w:ascii="Arial" w:eastAsia="PMingLiU" w:hAnsi="Arial" w:cs="Arial"/>
          <w:sz w:val="18"/>
          <w:szCs w:val="18"/>
          <w:lang w:val="en-US"/>
        </w:rPr>
      </w:pPr>
      <w:r w:rsidRPr="00F2065C">
        <w:rPr>
          <w:rFonts w:ascii="Arial" w:eastAsia="PMingLiU" w:hAnsi="Arial" w:cs="Arial"/>
          <w:sz w:val="18"/>
          <w:szCs w:val="18"/>
          <w:lang w:val="en-AU" w:eastAsia="zh-CN"/>
        </w:rPr>
        <w:tab/>
      </w:r>
      <w:r w:rsidRPr="00F2065C" w:rsidR="00D65763">
        <w:rPr>
          <w:rFonts w:ascii="Arial" w:eastAsia="PMingLiU" w:hAnsi="Arial" w:cs="Arial"/>
          <w:sz w:val="18"/>
          <w:szCs w:val="18"/>
          <w:lang w:val="en-AU" w:eastAsia="zh-HK"/>
        </w:rPr>
        <w:t>副投資經理：</w:t>
      </w:r>
    </w:p>
    <w:p w:rsidR="005953A4" w:rsidRPr="00F2065C" w14:paraId="423A8B16" w14:textId="5313E4DE">
      <w:pPr>
        <w:tabs>
          <w:tab w:val="left" w:pos="3656"/>
        </w:tabs>
        <w:ind w:left="255"/>
        <w:rPr>
          <w:rFonts w:ascii="Arial" w:eastAsia="MS Mincho" w:hAnsi="Arial" w:cs="Arial"/>
          <w:sz w:val="18"/>
          <w:szCs w:val="18"/>
          <w:lang w:val="en-US"/>
        </w:rPr>
      </w:pPr>
      <w:r w:rsidRPr="00F2065C">
        <w:rPr>
          <w:rFonts w:ascii="Arial" w:eastAsia="PMingLiU" w:hAnsi="Arial" w:cs="Arial"/>
          <w:sz w:val="18"/>
          <w:szCs w:val="18"/>
          <w:lang w:val="en-US"/>
        </w:rPr>
        <w:tab/>
        <w:t xml:space="preserve">AXA Investment Managers </w:t>
      </w:r>
      <w:r w:rsidRPr="00F2065C" w:rsidR="004B6FBC">
        <w:rPr>
          <w:rFonts w:ascii="Arial" w:eastAsia="PMingLiU" w:hAnsi="Arial" w:cs="Arial"/>
          <w:sz w:val="18"/>
          <w:szCs w:val="18"/>
          <w:lang w:val="en-US"/>
        </w:rPr>
        <w:t xml:space="preserve">US </w:t>
      </w:r>
      <w:r w:rsidRPr="00F2065C">
        <w:rPr>
          <w:rFonts w:ascii="Arial" w:eastAsia="PMingLiU" w:hAnsi="Arial" w:cs="Arial"/>
          <w:sz w:val="18"/>
          <w:szCs w:val="18"/>
          <w:lang w:val="en-US"/>
        </w:rPr>
        <w:t>Inc.</w:t>
      </w:r>
      <w:r w:rsidRPr="00F2065C" w:rsidR="002E1598">
        <w:rPr>
          <w:rFonts w:ascii="Arial" w:eastAsia="PMingLiU" w:hAnsi="Arial" w:cs="Arial"/>
          <w:sz w:val="18"/>
          <w:szCs w:val="18"/>
          <w:lang w:val="en-US"/>
        </w:rPr>
        <w:t>（在</w:t>
      </w:r>
      <w:r w:rsidRPr="00F2065C" w:rsidR="002E1598">
        <w:rPr>
          <w:rFonts w:ascii="Arial" w:eastAsia="PMingLiU" w:hAnsi="Arial" w:cs="Arial"/>
          <w:sz w:val="18"/>
          <w:szCs w:val="18"/>
          <w:lang w:val="en-US" w:eastAsia="zh-HK"/>
        </w:rPr>
        <w:t>美</w:t>
      </w:r>
      <w:r w:rsidRPr="00F2065C" w:rsidR="002E1598">
        <w:rPr>
          <w:rFonts w:ascii="Arial" w:eastAsia="PMingLiU" w:hAnsi="Arial" w:cs="Arial"/>
          <w:sz w:val="18"/>
          <w:szCs w:val="18"/>
          <w:lang w:val="en-US"/>
        </w:rPr>
        <w:t>國內部委任）</w:t>
      </w:r>
    </w:p>
    <w:p w:rsidR="001954A9" w:rsidRPr="00F2065C" w:rsidP="001954A9" w14:paraId="5AF69E89" w14:textId="77777777">
      <w:pPr>
        <w:spacing w:before="8" w:line="110" w:lineRule="exact"/>
        <w:rPr>
          <w:rFonts w:ascii="Arial" w:eastAsia="PMingLiU" w:hAnsi="Arial" w:cs="Arial"/>
          <w:sz w:val="18"/>
          <w:szCs w:val="18"/>
          <w:lang w:val="en-US" w:eastAsia="zh-TW"/>
        </w:rPr>
      </w:pPr>
    </w:p>
    <w:p w:rsidR="001954A9" w:rsidRPr="00F2065C" w:rsidP="008A6EFA" w14:paraId="422CDBEA" w14:textId="51A9B78B">
      <w:pPr>
        <w:ind w:left="3657" w:right="282" w:hanging="3402"/>
        <w:jc w:val="both"/>
        <w:rPr>
          <w:rFonts w:ascii="Arial" w:eastAsia="PMingLiU" w:hAnsi="Arial" w:cs="Arial"/>
          <w:sz w:val="18"/>
          <w:szCs w:val="18"/>
          <w:lang w:val="en-US"/>
        </w:rPr>
      </w:pPr>
      <w:r w:rsidRPr="00F2065C">
        <w:rPr>
          <w:rFonts w:ascii="Arial" w:eastAsia="PMingLiU" w:hAnsi="Arial" w:cs="Arial"/>
          <w:b/>
          <w:bCs/>
          <w:w w:val="105"/>
          <w:sz w:val="18"/>
          <w:szCs w:val="18"/>
          <w:lang w:val="en-US"/>
        </w:rPr>
        <w:t>存管人：</w:t>
      </w:r>
      <w:r w:rsidRPr="00F2065C">
        <w:rPr>
          <w:rFonts w:ascii="Arial" w:eastAsia="PMingLiU" w:hAnsi="Arial" w:cs="Arial"/>
          <w:b/>
          <w:bCs/>
          <w:w w:val="105"/>
          <w:sz w:val="18"/>
          <w:szCs w:val="18"/>
          <w:lang w:val="en-US"/>
        </w:rPr>
        <w:tab/>
      </w:r>
      <w:r w:rsidRPr="00F2065C" w:rsidR="005A46A1">
        <w:rPr>
          <w:rFonts w:ascii="Arial" w:eastAsia="PMingLiU" w:hAnsi="Arial" w:cs="Arial"/>
          <w:sz w:val="18"/>
          <w:szCs w:val="18"/>
          <w:lang w:val="en-US"/>
        </w:rPr>
        <w:t xml:space="preserve">State Street Bank </w:t>
      </w:r>
      <w:r w:rsidRPr="00F2065C" w:rsidR="001D3829">
        <w:rPr>
          <w:rFonts w:ascii="Arial" w:eastAsia="PMingLiU" w:hAnsi="Arial" w:cs="Arial"/>
          <w:sz w:val="18"/>
          <w:szCs w:val="18"/>
          <w:lang w:val="en-US"/>
        </w:rPr>
        <w:t>International GmbH</w:t>
      </w:r>
    </w:p>
    <w:p w:rsidR="001D3829" w:rsidRPr="00F2065C" w:rsidP="008A6EFA" w14:paraId="17CDEA7F" w14:textId="242CE126">
      <w:pPr>
        <w:ind w:left="3657" w:right="282" w:hanging="3402"/>
        <w:jc w:val="both"/>
        <w:rPr>
          <w:rFonts w:ascii="PMingLiU" w:eastAsia="PMingLiU" w:hAnsi="PMingLiU" w:cs="Arial"/>
          <w:sz w:val="18"/>
          <w:szCs w:val="18"/>
          <w:lang w:val="en-US" w:eastAsia="zh-TW"/>
        </w:rPr>
      </w:pPr>
      <w:r w:rsidRPr="00F2065C">
        <w:rPr>
          <w:rFonts w:ascii="Arial" w:eastAsia="MS Mincho" w:hAnsi="Arial" w:cs="Arial"/>
          <w:sz w:val="18"/>
          <w:szCs w:val="18"/>
          <w:lang w:val="en-US"/>
        </w:rPr>
        <w:tab/>
      </w:r>
      <w:r w:rsidRPr="00F2065C">
        <w:rPr>
          <w:rFonts w:ascii="PMingLiU" w:eastAsia="PMingLiU" w:hAnsi="PMingLiU" w:cs="Arial" w:hint="eastAsia"/>
          <w:sz w:val="18"/>
          <w:szCs w:val="18"/>
          <w:lang w:val="en-US" w:eastAsia="zh-TW"/>
        </w:rPr>
        <w:t>盧森堡分行</w:t>
      </w:r>
    </w:p>
    <w:p w:rsidR="001954A9" w:rsidRPr="00F2065C" w:rsidP="001954A9" w14:paraId="4DFD7A4C" w14:textId="77777777">
      <w:pPr>
        <w:spacing w:before="10" w:line="110" w:lineRule="exact"/>
        <w:rPr>
          <w:rFonts w:ascii="Arial" w:eastAsia="PMingLiU" w:hAnsi="Arial" w:cs="Arial"/>
          <w:sz w:val="18"/>
          <w:szCs w:val="18"/>
          <w:lang w:val="en-US" w:eastAsia="zh-TW"/>
        </w:rPr>
      </w:pPr>
    </w:p>
    <w:p w:rsidR="00B0653B" w:rsidRPr="00F2065C" w:rsidP="00345B9C" w14:paraId="10498ABB" w14:textId="553809DA">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全年經常性開支比率</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w:t>
      </w:r>
      <w:r w:rsidRPr="00F2065C" w:rsidR="001954A9">
        <w:rPr>
          <w:rFonts w:ascii="Arial" w:eastAsia="PMingLiU" w:hAnsi="Arial" w:cs="Arial"/>
          <w:b/>
          <w:bCs/>
          <w:w w:val="105"/>
          <w:sz w:val="18"/>
          <w:szCs w:val="18"/>
          <w:lang w:val="en-US" w:eastAsia="zh-TW"/>
        </w:rPr>
        <w:tab/>
      </w:r>
      <w:r w:rsidRPr="00F2065C" w:rsidR="008D4190">
        <w:rPr>
          <w:rFonts w:ascii="Arial" w:eastAsia="PMingLiU" w:hAnsi="Arial" w:cs="Arial"/>
          <w:bCs/>
          <w:w w:val="105"/>
          <w:sz w:val="18"/>
          <w:szCs w:val="18"/>
          <w:lang w:val="en-US" w:eastAsia="zh-TW"/>
        </w:rPr>
        <w:t xml:space="preserve">A </w:t>
      </w:r>
      <w:r w:rsidRPr="00F2065C" w:rsidR="008D4190">
        <w:rPr>
          <w:rFonts w:ascii="Arial" w:eastAsia="PMingLiU" w:hAnsi="Arial" w:cs="Arial"/>
          <w:bCs/>
          <w:w w:val="105"/>
          <w:sz w:val="18"/>
          <w:szCs w:val="18"/>
          <w:lang w:val="en-US" w:eastAsia="zh-TW"/>
        </w:rPr>
        <w:t>類累積（</w:t>
      </w:r>
      <w:r w:rsidRPr="00F2065C" w:rsidR="008D4190">
        <w:rPr>
          <w:rFonts w:ascii="Arial" w:eastAsia="PMingLiU" w:hAnsi="Arial" w:cs="Arial"/>
          <w:bCs/>
          <w:w w:val="105"/>
          <w:sz w:val="18"/>
          <w:szCs w:val="18"/>
          <w:lang w:val="en-US" w:eastAsia="zh-HK"/>
        </w:rPr>
        <w:t>美元</w:t>
      </w:r>
      <w:r w:rsidRPr="00F2065C" w:rsidR="008D4190">
        <w:rPr>
          <w:rFonts w:ascii="Arial" w:eastAsia="PMingLiU" w:hAnsi="Arial" w:cs="Arial"/>
          <w:bCs/>
          <w:w w:val="105"/>
          <w:sz w:val="18"/>
          <w:szCs w:val="18"/>
          <w:lang w:val="en-US" w:eastAsia="zh-TW"/>
        </w:rPr>
        <w:t>）</w:t>
      </w:r>
      <w:r w:rsidRPr="00F2065C" w:rsidR="008D4190">
        <w:rPr>
          <w:rFonts w:ascii="Arial" w:eastAsia="PMingLiU" w:hAnsi="Arial" w:cs="Arial"/>
          <w:w w:val="105"/>
          <w:sz w:val="18"/>
          <w:szCs w:val="18"/>
          <w:lang w:val="en-US" w:eastAsia="zh-TW"/>
        </w:rPr>
        <w:t>：</w:t>
      </w:r>
      <w:r w:rsidRPr="00F2065C">
        <w:rPr>
          <w:rFonts w:ascii="Arial" w:eastAsia="PMingLiU" w:hAnsi="Arial" w:cs="Arial"/>
          <w:w w:val="105"/>
          <w:sz w:val="18"/>
          <w:szCs w:val="18"/>
          <w:lang w:val="en-US" w:eastAsia="zh-TW"/>
        </w:rPr>
        <w:t>1.2</w:t>
      </w:r>
      <w:r w:rsidRPr="00F2065C" w:rsidR="00EC4B98">
        <w:rPr>
          <w:rFonts w:ascii="Arial" w:eastAsia="PMingLiU" w:hAnsi="Arial" w:cs="Arial"/>
          <w:w w:val="105"/>
          <w:sz w:val="18"/>
          <w:szCs w:val="18"/>
          <w:lang w:val="en-US" w:eastAsia="zh-TW"/>
        </w:rPr>
        <w:t>5</w:t>
      </w:r>
      <w:r w:rsidRPr="00F2065C" w:rsidR="006E3862">
        <w:rPr>
          <w:rFonts w:ascii="Arial" w:eastAsia="PMingLiU" w:hAnsi="Arial" w:cs="Arial"/>
          <w:w w:val="105"/>
          <w:sz w:val="18"/>
          <w:szCs w:val="18"/>
          <w:lang w:val="en-US" w:eastAsia="zh-TW"/>
        </w:rPr>
        <w:t>%</w:t>
      </w:r>
      <w:r w:rsidRPr="00F2065C" w:rsidR="0058475F">
        <w:rPr>
          <w:rFonts w:ascii="Arial" w:eastAsia="PMingLiU" w:hAnsi="Arial" w:cs="Arial"/>
          <w:w w:val="105"/>
          <w:sz w:val="18"/>
          <w:szCs w:val="18"/>
          <w:lang w:val="en-US" w:eastAsia="zh-TW"/>
        </w:rPr>
        <w:t xml:space="preserve"> </w:t>
      </w:r>
    </w:p>
    <w:p w:rsidR="003D26ED" w:rsidRPr="00F2065C" w:rsidP="00345B9C" w14:paraId="705BE898" w14:textId="3DFA3F2A">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ab/>
      </w:r>
      <w:r w:rsidRPr="00F2065C" w:rsidR="00652453">
        <w:rPr>
          <w:rFonts w:ascii="Arial" w:eastAsia="PMingLiU" w:hAnsi="Arial" w:cs="Arial"/>
          <w:bCs/>
          <w:w w:val="105"/>
          <w:sz w:val="18"/>
          <w:szCs w:val="18"/>
          <w:lang w:val="en-US" w:eastAsia="zh-TW"/>
        </w:rPr>
        <w:t xml:space="preserve">A </w:t>
      </w:r>
      <w:r w:rsidRPr="00F2065C" w:rsidR="00652453">
        <w:rPr>
          <w:rFonts w:ascii="Arial" w:eastAsia="PMingLiU" w:hAnsi="Arial" w:cs="Arial"/>
          <w:bCs/>
          <w:w w:val="105"/>
          <w:sz w:val="18"/>
          <w:szCs w:val="18"/>
          <w:lang w:val="en-US" w:eastAsia="zh-TW"/>
        </w:rPr>
        <w:t>類累積（</w:t>
      </w:r>
      <w:r w:rsidRPr="00F2065C" w:rsidR="00652453">
        <w:rPr>
          <w:rFonts w:ascii="Arial" w:eastAsia="PMingLiU" w:hAnsi="Arial" w:cs="Arial"/>
          <w:bCs/>
          <w:w w:val="105"/>
          <w:sz w:val="18"/>
          <w:szCs w:val="18"/>
          <w:lang w:val="en-US" w:eastAsia="zh-HK"/>
        </w:rPr>
        <w:t>港元對沖</w:t>
      </w:r>
      <w:r w:rsidRPr="00F2065C" w:rsidR="00652453">
        <w:rPr>
          <w:rFonts w:ascii="Arial" w:eastAsia="PMingLiU" w:hAnsi="Arial" w:cs="Arial"/>
          <w:w w:val="105"/>
          <w:sz w:val="18"/>
          <w:szCs w:val="18"/>
          <w:lang w:val="en-US" w:eastAsia="zh-TW"/>
        </w:rPr>
        <w:t>95%**</w:t>
      </w:r>
      <w:r w:rsidRPr="00F2065C" w:rsidR="00652453">
        <w:rPr>
          <w:rFonts w:ascii="Arial" w:eastAsia="PMingLiU" w:hAnsi="Arial" w:cs="Arial"/>
          <w:bCs/>
          <w:w w:val="105"/>
          <w:sz w:val="18"/>
          <w:szCs w:val="18"/>
          <w:lang w:val="en-US" w:eastAsia="zh-TW"/>
        </w:rPr>
        <w:t>）</w:t>
      </w:r>
      <w:r w:rsidRPr="00F2065C" w:rsidR="00652453">
        <w:rPr>
          <w:rFonts w:ascii="Arial" w:eastAsia="PMingLiU" w:hAnsi="Arial" w:cs="Arial"/>
          <w:w w:val="105"/>
          <w:sz w:val="18"/>
          <w:szCs w:val="18"/>
          <w:lang w:val="en-US" w:eastAsia="zh-TW"/>
        </w:rPr>
        <w:t>：</w:t>
      </w:r>
      <w:r w:rsidRPr="00F2065C" w:rsidR="00C24F17">
        <w:rPr>
          <w:rFonts w:ascii="Arial" w:eastAsia="PMingLiU" w:hAnsi="Arial" w:cs="Arial"/>
          <w:w w:val="105"/>
          <w:sz w:val="18"/>
          <w:szCs w:val="18"/>
          <w:lang w:val="en-US" w:eastAsia="zh-TW"/>
        </w:rPr>
        <w:t>1.2</w:t>
      </w:r>
      <w:r w:rsidRPr="00F2065C" w:rsidR="00EC4B98">
        <w:rPr>
          <w:rFonts w:ascii="Arial" w:eastAsia="PMingLiU" w:hAnsi="Arial" w:cs="Arial"/>
          <w:w w:val="105"/>
          <w:sz w:val="18"/>
          <w:szCs w:val="18"/>
          <w:lang w:val="en-US" w:eastAsia="zh-TW"/>
        </w:rPr>
        <w:t>8</w:t>
      </w:r>
      <w:r w:rsidRPr="00F2065C">
        <w:rPr>
          <w:rFonts w:ascii="Arial" w:eastAsia="PMingLiU" w:hAnsi="Arial" w:cs="Arial"/>
          <w:w w:val="105"/>
          <w:sz w:val="18"/>
          <w:szCs w:val="18"/>
          <w:lang w:val="en-US" w:eastAsia="zh-TW"/>
        </w:rPr>
        <w:t>%</w:t>
      </w:r>
    </w:p>
    <w:p w:rsidR="00B0653B" w:rsidRPr="00F2065C" w:rsidP="00345B9C" w14:paraId="10F7060F" w14:textId="4456107D">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b/>
      </w:r>
      <w:r w:rsidRPr="00F2065C" w:rsidR="00163EE3">
        <w:rPr>
          <w:rFonts w:ascii="Arial" w:eastAsia="PMingLiU" w:hAnsi="Arial" w:cs="Arial"/>
          <w:w w:val="105"/>
          <w:sz w:val="18"/>
          <w:szCs w:val="18"/>
          <w:lang w:val="en-US" w:eastAsia="zh-TW"/>
        </w:rPr>
        <w:t>A</w:t>
      </w:r>
      <w:r w:rsidRPr="00F2065C" w:rsidR="00163EE3">
        <w:rPr>
          <w:rFonts w:ascii="Arial" w:eastAsia="PMingLiU" w:hAnsi="Arial" w:cs="Arial"/>
          <w:w w:val="105"/>
          <w:sz w:val="18"/>
          <w:szCs w:val="18"/>
          <w:lang w:val="en-US" w:eastAsia="zh-TW"/>
        </w:rPr>
        <w:t>類每月分派</w:t>
      </w:r>
      <w:r w:rsidRPr="00F2065C" w:rsidR="00D562C1">
        <w:rPr>
          <w:rFonts w:ascii="Arial" w:eastAsia="PMingLiU" w:hAnsi="Arial" w:cs="Arial" w:hint="eastAsia"/>
          <w:bCs/>
          <w:sz w:val="18"/>
          <w:szCs w:val="18"/>
          <w:lang w:val="en-US" w:eastAsia="zh-TW"/>
        </w:rPr>
        <w:t>「</w:t>
      </w:r>
      <w:r w:rsidRPr="00F2065C" w:rsidR="00D562C1">
        <w:rPr>
          <w:rFonts w:ascii="Arial" w:eastAsia="PMingLiU" w:hAnsi="Arial" w:cs="Arial"/>
          <w:bCs/>
          <w:sz w:val="18"/>
          <w:szCs w:val="18"/>
          <w:lang w:val="en-US" w:eastAsia="zh-TW"/>
        </w:rPr>
        <w:t>st</w:t>
      </w:r>
      <w:r w:rsidRPr="00F2065C" w:rsidR="00D562C1">
        <w:rPr>
          <w:rFonts w:ascii="Arial" w:eastAsia="PMingLiU" w:hAnsi="Arial" w:cs="Arial" w:hint="eastAsia"/>
          <w:bCs/>
          <w:sz w:val="18"/>
          <w:szCs w:val="18"/>
          <w:lang w:val="en-US" w:eastAsia="zh-TW"/>
        </w:rPr>
        <w:t>」</w:t>
      </w:r>
      <w:r w:rsidRPr="00F2065C" w:rsidR="00163EE3">
        <w:rPr>
          <w:rFonts w:ascii="Arial" w:eastAsia="PMingLiU" w:hAnsi="Arial" w:cs="Arial"/>
          <w:w w:val="105"/>
          <w:sz w:val="18"/>
          <w:szCs w:val="18"/>
          <w:lang w:val="en-US" w:eastAsia="zh-TW"/>
        </w:rPr>
        <w:t>（美元）：</w:t>
      </w:r>
      <w:r w:rsidRPr="00F2065C">
        <w:rPr>
          <w:rFonts w:ascii="Arial" w:eastAsia="PMingLiU" w:hAnsi="Arial" w:cs="Arial"/>
          <w:bCs/>
          <w:w w:val="105"/>
          <w:sz w:val="18"/>
          <w:szCs w:val="18"/>
          <w:lang w:val="en-US" w:eastAsia="zh-TW"/>
        </w:rPr>
        <w:t>1.2</w:t>
      </w:r>
      <w:r w:rsidRPr="00F2065C" w:rsidR="00EC4B98">
        <w:rPr>
          <w:rFonts w:ascii="Arial" w:eastAsia="PMingLiU" w:hAnsi="Arial" w:cs="Arial"/>
          <w:bCs/>
          <w:w w:val="105"/>
          <w:sz w:val="18"/>
          <w:szCs w:val="18"/>
          <w:lang w:val="en-US" w:eastAsia="zh-TW"/>
        </w:rPr>
        <w:t>5</w:t>
      </w:r>
      <w:r w:rsidRPr="00F2065C">
        <w:rPr>
          <w:rFonts w:ascii="Arial" w:eastAsia="PMingLiU" w:hAnsi="Arial" w:cs="Arial"/>
          <w:bCs/>
          <w:w w:val="105"/>
          <w:sz w:val="18"/>
          <w:szCs w:val="18"/>
          <w:lang w:val="en-US" w:eastAsia="zh-TW"/>
        </w:rPr>
        <w:t>%</w:t>
      </w:r>
    </w:p>
    <w:p w:rsidR="00911F9C" w:rsidRPr="00F2065C" w:rsidP="003D26ED" w14:paraId="6FB02438" w14:textId="34C36A45">
      <w:pPr>
        <w:tabs>
          <w:tab w:val="left" w:pos="3656"/>
        </w:tabs>
        <w:ind w:left="255"/>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b/>
      </w:r>
      <w:r w:rsidRPr="00F2065C" w:rsidR="00163EE3">
        <w:rPr>
          <w:rFonts w:ascii="Arial" w:eastAsia="PMingLiU" w:hAnsi="Arial" w:cs="Arial"/>
          <w:w w:val="105"/>
          <w:sz w:val="18"/>
          <w:szCs w:val="18"/>
          <w:lang w:val="en-US" w:eastAsia="zh-TW"/>
        </w:rPr>
        <w:t>A</w:t>
      </w:r>
      <w:r w:rsidRPr="00F2065C" w:rsidR="00163EE3">
        <w:rPr>
          <w:rFonts w:ascii="Arial" w:eastAsia="PMingLiU" w:hAnsi="Arial" w:cs="Arial"/>
          <w:w w:val="105"/>
          <w:sz w:val="18"/>
          <w:szCs w:val="18"/>
          <w:lang w:val="en-US" w:eastAsia="zh-TW"/>
        </w:rPr>
        <w:t>類每月分派</w:t>
      </w:r>
      <w:r w:rsidRPr="00F2065C" w:rsidR="00D562C1">
        <w:rPr>
          <w:rFonts w:ascii="Arial" w:eastAsia="PMingLiU" w:hAnsi="Arial" w:cs="Arial" w:hint="eastAsia"/>
          <w:bCs/>
          <w:sz w:val="18"/>
          <w:szCs w:val="18"/>
          <w:lang w:val="en-US" w:eastAsia="zh-TW"/>
        </w:rPr>
        <w:t>「</w:t>
      </w:r>
      <w:r w:rsidRPr="00F2065C" w:rsidR="00D562C1">
        <w:rPr>
          <w:rFonts w:ascii="Arial" w:eastAsia="PMingLiU" w:hAnsi="Arial" w:cs="Arial"/>
          <w:bCs/>
          <w:sz w:val="18"/>
          <w:szCs w:val="18"/>
          <w:lang w:val="en-US" w:eastAsia="zh-TW"/>
        </w:rPr>
        <w:t>st</w:t>
      </w:r>
      <w:r w:rsidRPr="00F2065C" w:rsidR="00D562C1">
        <w:rPr>
          <w:rFonts w:ascii="Arial" w:eastAsia="PMingLiU" w:hAnsi="Arial" w:cs="Arial" w:hint="eastAsia"/>
          <w:bCs/>
          <w:sz w:val="18"/>
          <w:szCs w:val="18"/>
          <w:lang w:val="en-US" w:eastAsia="zh-TW"/>
        </w:rPr>
        <w:t>」</w:t>
      </w:r>
      <w:r w:rsidRPr="00F2065C" w:rsidR="00163EE3">
        <w:rPr>
          <w:rFonts w:ascii="Arial" w:eastAsia="PMingLiU" w:hAnsi="Arial" w:cs="Arial"/>
          <w:w w:val="105"/>
          <w:sz w:val="18"/>
          <w:szCs w:val="18"/>
          <w:lang w:val="en-US" w:eastAsia="zh-TW"/>
        </w:rPr>
        <w:t>（港元對沖</w:t>
      </w:r>
      <w:r w:rsidRPr="00F2065C" w:rsidR="00163EE3">
        <w:rPr>
          <w:rFonts w:ascii="Arial" w:eastAsia="PMingLiU" w:hAnsi="Arial" w:cs="Arial"/>
          <w:w w:val="105"/>
          <w:sz w:val="18"/>
          <w:szCs w:val="18"/>
          <w:lang w:val="en-US" w:eastAsia="zh-TW"/>
        </w:rPr>
        <w:t>95%**</w:t>
      </w:r>
      <w:r w:rsidRPr="00F2065C" w:rsidR="00163EE3">
        <w:rPr>
          <w:rFonts w:ascii="Arial" w:eastAsia="PMingLiU" w:hAnsi="Arial" w:cs="Arial"/>
          <w:w w:val="105"/>
          <w:sz w:val="18"/>
          <w:szCs w:val="18"/>
          <w:lang w:val="en-US" w:eastAsia="zh-TW"/>
        </w:rPr>
        <w:t>）：</w:t>
      </w:r>
      <w:r w:rsidRPr="00F2065C" w:rsidR="00C24F17">
        <w:rPr>
          <w:rFonts w:ascii="Arial" w:eastAsia="PMingLiU" w:hAnsi="Arial" w:cs="Arial"/>
          <w:w w:val="105"/>
          <w:sz w:val="18"/>
          <w:szCs w:val="18"/>
          <w:lang w:val="en-US" w:eastAsia="zh-TW"/>
        </w:rPr>
        <w:t>1.2</w:t>
      </w:r>
      <w:r w:rsidRPr="00F2065C" w:rsidR="00EC4B98">
        <w:rPr>
          <w:rFonts w:ascii="Arial" w:eastAsia="PMingLiU" w:hAnsi="Arial" w:cs="Arial"/>
          <w:w w:val="105"/>
          <w:sz w:val="18"/>
          <w:szCs w:val="18"/>
          <w:lang w:val="en-US" w:eastAsia="zh-TW"/>
        </w:rPr>
        <w:t>8</w:t>
      </w:r>
      <w:r w:rsidRPr="00F2065C">
        <w:rPr>
          <w:rFonts w:ascii="Arial" w:eastAsia="PMingLiU" w:hAnsi="Arial" w:cs="Arial"/>
          <w:w w:val="105"/>
          <w:sz w:val="18"/>
          <w:szCs w:val="18"/>
          <w:lang w:val="en-US" w:eastAsia="zh-TW"/>
        </w:rPr>
        <w:t>%</w:t>
      </w:r>
    </w:p>
    <w:p w:rsidR="00911F9C" w:rsidRPr="00F2065C" w:rsidP="00B0653B" w14:paraId="536A7014" w14:textId="77777777">
      <w:pPr>
        <w:tabs>
          <w:tab w:val="left" w:pos="3656"/>
        </w:tabs>
        <w:ind w:left="255"/>
        <w:rPr>
          <w:rFonts w:ascii="Arial" w:eastAsia="PMingLiU" w:hAnsi="Arial" w:cs="Arial"/>
          <w:sz w:val="18"/>
          <w:szCs w:val="18"/>
          <w:lang w:val="en-US" w:eastAsia="zh-TW"/>
        </w:rPr>
      </w:pPr>
    </w:p>
    <w:p w:rsidR="001954A9" w:rsidRPr="00F2065C" w:rsidP="003D26ED" w14:paraId="355A934C" w14:textId="7AE379CF">
      <w:pPr>
        <w:tabs>
          <w:tab w:val="left" w:pos="3656"/>
          <w:tab w:val="left" w:pos="42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交易頻密程度：</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每日</w:t>
      </w:r>
    </w:p>
    <w:p w:rsidR="00C61E23" w:rsidRPr="00F2065C" w:rsidP="00C61E23" w14:paraId="6ED190E4" w14:textId="77777777">
      <w:pPr>
        <w:spacing w:before="5" w:line="110" w:lineRule="exact"/>
        <w:rPr>
          <w:rFonts w:ascii="Arial" w:eastAsia="PMingLiU" w:hAnsi="Arial" w:cs="Arial"/>
          <w:sz w:val="18"/>
          <w:szCs w:val="18"/>
          <w:lang w:val="en-US" w:eastAsia="zh-TW"/>
        </w:rPr>
      </w:pPr>
    </w:p>
    <w:p w:rsidR="001954A9" w:rsidRPr="00F2065C" w:rsidP="00C61E23" w14:paraId="78B06333" w14:textId="0810784B">
      <w:pPr>
        <w:tabs>
          <w:tab w:val="left" w:pos="3656"/>
        </w:tabs>
        <w:ind w:left="255"/>
        <w:rPr>
          <w:rFonts w:ascii="Arial" w:eastAsia="PMingLiU" w:hAnsi="Arial" w:cs="Arial"/>
          <w:b/>
          <w:bCs/>
          <w:sz w:val="18"/>
          <w:szCs w:val="18"/>
          <w:lang w:val="en-US" w:eastAsia="zh-TW"/>
        </w:rPr>
      </w:pPr>
      <w:r w:rsidRPr="00F2065C">
        <w:rPr>
          <w:rFonts w:ascii="Arial" w:eastAsia="PMingLiU" w:hAnsi="Arial" w:cs="Arial"/>
          <w:b/>
          <w:sz w:val="18"/>
          <w:szCs w:val="18"/>
          <w:lang w:val="en-US" w:eastAsia="zh-TW"/>
        </w:rPr>
        <w:t>基本貨幣：</w:t>
      </w:r>
      <w:r w:rsidRPr="00F2065C">
        <w:rPr>
          <w:rFonts w:ascii="Arial" w:eastAsia="PMingLiU" w:hAnsi="Arial" w:cs="Arial"/>
          <w:sz w:val="18"/>
          <w:szCs w:val="18"/>
          <w:lang w:val="en-US" w:eastAsia="zh-TW"/>
        </w:rPr>
        <w:tab/>
      </w:r>
      <w:r w:rsidRPr="00F2065C">
        <w:rPr>
          <w:rFonts w:ascii="Arial" w:eastAsia="PMingLiU" w:hAnsi="Arial" w:cs="Arial"/>
          <w:w w:val="105"/>
          <w:sz w:val="18"/>
          <w:szCs w:val="18"/>
          <w:lang w:val="en-US" w:eastAsia="zh-HK"/>
        </w:rPr>
        <w:t>美元</w:t>
      </w:r>
    </w:p>
    <w:p w:rsidR="001954A9" w:rsidRPr="00F2065C" w:rsidP="001954A9" w14:paraId="21DA9CC8" w14:textId="77777777">
      <w:pPr>
        <w:spacing w:before="8" w:line="110" w:lineRule="exact"/>
        <w:rPr>
          <w:rFonts w:ascii="Arial" w:eastAsia="PMingLiU" w:hAnsi="Arial" w:cs="Arial"/>
          <w:sz w:val="18"/>
          <w:szCs w:val="18"/>
          <w:lang w:val="en-US" w:eastAsia="zh-TW"/>
        </w:rPr>
      </w:pPr>
    </w:p>
    <w:p w:rsidR="001954A9" w:rsidRPr="00F2065C" w:rsidP="00DF1DF5" w14:paraId="5ABD64DE" w14:textId="0544D7AD">
      <w:pPr>
        <w:tabs>
          <w:tab w:val="left" w:pos="3656"/>
        </w:tabs>
        <w:ind w:left="255"/>
        <w:rPr>
          <w:rFonts w:ascii="Arial" w:eastAsia="PMingLiU" w:hAnsi="Arial" w:cs="Arial"/>
          <w:sz w:val="18"/>
          <w:szCs w:val="18"/>
          <w:lang w:val="en-US" w:eastAsia="zh-TW"/>
        </w:rPr>
      </w:pPr>
      <w:r w:rsidRPr="00F2065C">
        <w:rPr>
          <w:rFonts w:ascii="Arial" w:eastAsia="PMingLiU" w:hAnsi="Arial" w:cs="Arial"/>
          <w:b/>
          <w:bCs/>
          <w:sz w:val="18"/>
          <w:szCs w:val="18"/>
          <w:lang w:val="en-US" w:eastAsia="zh-HK"/>
        </w:rPr>
        <w:t>派息政策：</w:t>
      </w:r>
      <w:r w:rsidRPr="00F2065C">
        <w:rPr>
          <w:rFonts w:ascii="Arial" w:eastAsia="PMingLiU" w:hAnsi="Arial" w:cs="Arial"/>
          <w:b/>
          <w:bCs/>
          <w:sz w:val="18"/>
          <w:szCs w:val="18"/>
          <w:lang w:val="en-US" w:eastAsia="zh-TW"/>
        </w:rPr>
        <w:tab/>
      </w:r>
      <w:r w:rsidRPr="00F2065C" w:rsidR="006959A4">
        <w:rPr>
          <w:rFonts w:ascii="Arial" w:eastAsia="PMingLiU" w:hAnsi="Arial" w:cs="Arial"/>
          <w:sz w:val="18"/>
          <w:szCs w:val="18"/>
          <w:lang w:eastAsia="zh-TW"/>
        </w:rPr>
        <w:t>累積股份：</w:t>
      </w:r>
      <w:r w:rsidRPr="00F2065C" w:rsidR="00163EE3">
        <w:rPr>
          <w:rFonts w:ascii="Arial" w:eastAsia="PMingLiU" w:hAnsi="Arial" w:cs="Arial"/>
          <w:w w:val="105"/>
          <w:sz w:val="18"/>
          <w:szCs w:val="18"/>
          <w:lang w:val="en-US" w:eastAsia="zh-TW"/>
        </w:rPr>
        <w:t>不分派股息</w:t>
      </w:r>
    </w:p>
    <w:p w:rsidR="001324BF" w:rsidRPr="00F2065C" w:rsidP="001324BF" w14:paraId="2ED38C0A" w14:textId="2044EBE0">
      <w:pPr>
        <w:tabs>
          <w:tab w:val="left" w:pos="3656"/>
        </w:tabs>
        <w:ind w:left="3686" w:hanging="3431"/>
        <w:jc w:val="both"/>
        <w:rPr>
          <w:rFonts w:ascii="Arial" w:eastAsia="PMingLiU" w:hAnsi="Arial" w:cs="Arial"/>
          <w:bCs/>
          <w:sz w:val="18"/>
          <w:szCs w:val="18"/>
          <w:lang w:val="en-US" w:eastAsia="zh-TW"/>
        </w:rPr>
      </w:pPr>
      <w:r w:rsidRPr="00F2065C">
        <w:rPr>
          <w:rFonts w:ascii="Arial" w:eastAsia="PMingLiU" w:hAnsi="Arial" w:cs="Arial"/>
          <w:b/>
          <w:bCs/>
          <w:sz w:val="18"/>
          <w:szCs w:val="18"/>
          <w:lang w:val="en-US" w:eastAsia="zh-TW"/>
        </w:rPr>
        <w:tab/>
      </w:r>
      <w:r w:rsidRPr="00F2065C" w:rsidR="006959A4">
        <w:rPr>
          <w:rFonts w:ascii="Arial" w:eastAsia="PMingLiU" w:hAnsi="Arial" w:cs="Arial"/>
          <w:bCs/>
          <w:sz w:val="18"/>
          <w:szCs w:val="18"/>
          <w:lang w:val="en-US" w:eastAsia="zh-TW"/>
        </w:rPr>
        <w:t>分派股份：股息將每年酌情分派及決定。「每</w:t>
      </w:r>
      <w:r w:rsidRPr="00F2065C" w:rsidR="00540ADC">
        <w:rPr>
          <w:rFonts w:ascii="Arial" w:eastAsia="PMingLiU" w:hAnsi="Arial" w:cs="Arial"/>
          <w:bCs/>
          <w:sz w:val="18"/>
          <w:szCs w:val="18"/>
          <w:lang w:val="en-US" w:eastAsia="zh-HK"/>
        </w:rPr>
        <w:t>月</w:t>
      </w:r>
      <w:r w:rsidRPr="00F2065C" w:rsidR="006959A4">
        <w:rPr>
          <w:rFonts w:ascii="Arial" w:eastAsia="PMingLiU" w:hAnsi="Arial" w:cs="Arial"/>
          <w:bCs/>
          <w:sz w:val="18"/>
          <w:szCs w:val="18"/>
          <w:lang w:val="en-US" w:eastAsia="zh-TW"/>
        </w:rPr>
        <w:t>分派」股份類別擬每月分派股息，按董事會酌情決定。股息（如有）可分派予有關股東或再投資於附屬基金。分派可從資本或實際上從資本中支付，要是如此支付，則可能減少附屬基金的資產淨值。</w:t>
      </w:r>
      <w:r w:rsidRPr="00F2065C" w:rsidR="00D562C1">
        <w:rPr>
          <w:rFonts w:ascii="Arial" w:eastAsia="PMingLiU" w:hAnsi="Arial" w:cs="Arial" w:hint="eastAsia"/>
          <w:bCs/>
          <w:sz w:val="18"/>
          <w:szCs w:val="18"/>
          <w:lang w:val="en-US" w:eastAsia="zh-TW"/>
        </w:rPr>
        <w:t>附有識別碼「</w:t>
      </w:r>
      <w:r w:rsidRPr="00F2065C" w:rsidR="00D562C1">
        <w:rPr>
          <w:rFonts w:ascii="Arial" w:eastAsia="PMingLiU" w:hAnsi="Arial" w:cs="Arial"/>
          <w:bCs/>
          <w:sz w:val="18"/>
          <w:szCs w:val="18"/>
          <w:lang w:val="en-US" w:eastAsia="zh-TW"/>
        </w:rPr>
        <w:t>st</w:t>
      </w:r>
      <w:r w:rsidRPr="00F2065C" w:rsidR="00D562C1">
        <w:rPr>
          <w:rFonts w:ascii="Arial" w:eastAsia="PMingLiU" w:hAnsi="Arial" w:cs="Arial" w:hint="eastAsia"/>
          <w:bCs/>
          <w:sz w:val="18"/>
          <w:szCs w:val="18"/>
          <w:lang w:val="en-US" w:eastAsia="zh-TW"/>
        </w:rPr>
        <w:t>」的分派股份類別旨在按董事會的酌情權於財政年度內根據相關分派頻率按比例支付穩定金額或息率，而無</w:t>
      </w:r>
      <w:r w:rsidRPr="00F2065C" w:rsidR="00F600AA">
        <w:rPr>
          <w:rFonts w:ascii="Arial" w:eastAsia="PMingLiU" w:hAnsi="Arial" w:cs="Arial" w:hint="eastAsia"/>
          <w:bCs/>
          <w:sz w:val="18"/>
          <w:szCs w:val="18"/>
          <w:lang w:val="en-US" w:eastAsia="zh-TW"/>
        </w:rPr>
        <w:t>持續</w:t>
      </w:r>
      <w:r w:rsidRPr="00F2065C" w:rsidR="00D562C1">
        <w:rPr>
          <w:rFonts w:ascii="Arial" w:eastAsia="PMingLiU" w:hAnsi="Arial" w:cs="Arial" w:hint="eastAsia"/>
          <w:bCs/>
          <w:sz w:val="18"/>
          <w:szCs w:val="18"/>
          <w:lang w:val="en-US" w:eastAsia="zh-TW"/>
        </w:rPr>
        <w:t>及過多資本流失</w:t>
      </w:r>
      <w:r w:rsidRPr="00F2065C" w:rsidR="00D562C1">
        <w:rPr>
          <w:rFonts w:ascii="Arial" w:eastAsia="PMingLiU" w:hAnsi="Arial" w:cs="Arial" w:hint="eastAsia"/>
          <w:bCs/>
          <w:sz w:val="18"/>
          <w:szCs w:val="18"/>
          <w:lang w:val="en-US" w:eastAsia="zh-HK"/>
        </w:rPr>
        <w:t>。</w:t>
      </w:r>
    </w:p>
    <w:p w:rsidR="00B0653B" w:rsidRPr="00F2065C" w:rsidP="001324BF" w14:paraId="04B02AFC" w14:textId="77777777">
      <w:pPr>
        <w:tabs>
          <w:tab w:val="left" w:pos="3656"/>
        </w:tabs>
        <w:ind w:left="3686" w:hanging="3431"/>
        <w:jc w:val="both"/>
        <w:rPr>
          <w:rFonts w:ascii="Arial" w:eastAsia="PMingLiU" w:hAnsi="Arial" w:cs="Arial"/>
          <w:sz w:val="18"/>
          <w:szCs w:val="18"/>
          <w:lang w:val="en-US" w:eastAsia="zh-TW"/>
        </w:rPr>
      </w:pPr>
    </w:p>
    <w:p w:rsidR="001954A9" w:rsidRPr="00F2065C" w:rsidP="001954A9" w14:paraId="756DC6BB" w14:textId="29A3AEDE">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本基金財政年度終結日：</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12</w:t>
      </w:r>
      <w:r w:rsidRPr="00F2065C">
        <w:rPr>
          <w:rFonts w:ascii="Arial" w:eastAsia="PMingLiU" w:hAnsi="Arial" w:cs="Arial"/>
          <w:w w:val="105"/>
          <w:sz w:val="18"/>
          <w:szCs w:val="18"/>
          <w:lang w:val="en-US" w:eastAsia="zh-TW"/>
        </w:rPr>
        <w:t>月</w:t>
      </w:r>
      <w:r w:rsidRPr="00F2065C">
        <w:rPr>
          <w:rFonts w:ascii="Arial" w:eastAsia="PMingLiU" w:hAnsi="Arial" w:cs="Arial"/>
          <w:w w:val="105"/>
          <w:sz w:val="18"/>
          <w:szCs w:val="18"/>
          <w:lang w:val="en-US" w:eastAsia="zh-TW"/>
        </w:rPr>
        <w:t>31</w:t>
      </w:r>
      <w:r w:rsidRPr="00F2065C">
        <w:rPr>
          <w:rFonts w:ascii="Arial" w:eastAsia="PMingLiU" w:hAnsi="Arial" w:cs="Arial"/>
          <w:w w:val="105"/>
          <w:sz w:val="18"/>
          <w:szCs w:val="18"/>
          <w:lang w:val="en-US" w:eastAsia="zh-TW"/>
        </w:rPr>
        <w:t>日</w:t>
      </w:r>
    </w:p>
    <w:p w:rsidR="001954A9" w:rsidRPr="00F2065C" w:rsidP="001954A9" w14:paraId="0F6DF530" w14:textId="77777777">
      <w:pPr>
        <w:spacing w:before="8" w:line="110" w:lineRule="exact"/>
        <w:rPr>
          <w:rFonts w:ascii="Arial" w:eastAsia="PMingLiU" w:hAnsi="Arial" w:cs="Arial"/>
          <w:sz w:val="18"/>
          <w:szCs w:val="18"/>
          <w:lang w:val="en-US" w:eastAsia="zh-TW"/>
        </w:rPr>
      </w:pPr>
    </w:p>
    <w:p w:rsidR="001954A9" w:rsidRPr="00F2065C" w:rsidP="001954A9" w14:paraId="0863F2A8" w14:textId="43D61486">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HK"/>
        </w:rPr>
        <w:t>最低投資額</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eastAsia="zh-TW"/>
        </w:rPr>
        <w:t xml:space="preserve">A </w:t>
      </w:r>
      <w:r w:rsidRPr="00F2065C">
        <w:rPr>
          <w:rFonts w:ascii="Arial" w:eastAsia="PMingLiU" w:hAnsi="Arial" w:cs="Arial"/>
          <w:w w:val="105"/>
          <w:sz w:val="18"/>
          <w:szCs w:val="18"/>
          <w:lang w:eastAsia="zh-TW"/>
        </w:rPr>
        <w:t>類：</w:t>
      </w:r>
      <w:r w:rsidRPr="00F2065C">
        <w:rPr>
          <w:rFonts w:ascii="Arial" w:eastAsia="PMingLiU" w:hAnsi="Arial" w:cs="Arial"/>
          <w:w w:val="105"/>
          <w:sz w:val="18"/>
          <w:szCs w:val="18"/>
          <w:lang w:eastAsia="zh-TW"/>
        </w:rPr>
        <w:t xml:space="preserve"> </w:t>
      </w:r>
      <w:r w:rsidRPr="00F2065C">
        <w:rPr>
          <w:rFonts w:ascii="Arial" w:eastAsia="PMingLiU" w:hAnsi="Arial" w:cs="Arial"/>
          <w:w w:val="105"/>
          <w:sz w:val="18"/>
          <w:szCs w:val="18"/>
          <w:lang w:eastAsia="zh-TW"/>
        </w:rPr>
        <w:t>無（首次）；無（其後）</w:t>
      </w:r>
    </w:p>
    <w:p w:rsidR="001954A9" w:rsidRPr="00F2065C" w:rsidP="001954A9" w14:paraId="7D60BDB1" w14:textId="77777777">
      <w:pPr>
        <w:spacing w:before="8" w:line="110" w:lineRule="exact"/>
        <w:rPr>
          <w:rFonts w:ascii="Arial" w:eastAsia="PMingLiU" w:hAnsi="Arial" w:cs="Arial"/>
          <w:sz w:val="18"/>
          <w:szCs w:val="18"/>
          <w:lang w:val="en-US" w:eastAsia="zh-TW"/>
        </w:rPr>
      </w:pPr>
    </w:p>
    <w:p w:rsidR="007B0432" w:rsidRPr="00F2065C" w:rsidP="00D230D7" w14:paraId="035A2504" w14:textId="47D0B142">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 xml:space="preserve">* </w:t>
      </w:r>
      <w:r w:rsidRPr="00F2065C" w:rsidR="00D91BF8">
        <w:rPr>
          <w:rFonts w:ascii="Arial" w:eastAsia="PMingLiU" w:hAnsi="Arial" w:cs="Arial"/>
          <w:w w:val="105"/>
          <w:lang w:eastAsia="zh-TW"/>
        </w:rPr>
        <w:tab/>
      </w:r>
      <w:r w:rsidRPr="00F2065C" w:rsidR="00866AAF">
        <w:rPr>
          <w:rFonts w:ascii="Arial" w:eastAsia="PMingLiU" w:hAnsi="Arial" w:cs="Arial"/>
          <w:w w:val="105"/>
          <w:lang w:eastAsia="zh-TW"/>
        </w:rPr>
        <w:t xml:space="preserve">A </w:t>
      </w:r>
      <w:r w:rsidRPr="00F2065C" w:rsidR="00866AAF">
        <w:rPr>
          <w:rFonts w:ascii="Arial" w:eastAsia="PMingLiU" w:hAnsi="Arial" w:cs="Arial"/>
          <w:w w:val="105"/>
          <w:lang w:eastAsia="zh-TW"/>
        </w:rPr>
        <w:t>類累積（美元</w:t>
      </w:r>
      <w:r w:rsidRPr="00F2065C" w:rsidR="00EC4B98">
        <w:rPr>
          <w:rFonts w:ascii="Arial" w:eastAsia="PMingLiU" w:hAnsi="Arial" w:cs="Arial"/>
          <w:w w:val="105"/>
          <w:lang w:eastAsia="zh-HK"/>
        </w:rPr>
        <w:t>／</w:t>
      </w:r>
      <w:r w:rsidRPr="00F2065C" w:rsidR="00EC4B98">
        <w:rPr>
          <w:rFonts w:ascii="Arial" w:eastAsia="PMingLiU" w:hAnsi="Arial" w:cs="Arial"/>
          <w:w w:val="105"/>
          <w:lang w:eastAsia="zh-TW"/>
        </w:rPr>
        <w:t>港元對沖</w:t>
      </w:r>
      <w:r w:rsidRPr="00F2065C" w:rsidR="00EC4B98">
        <w:rPr>
          <w:rFonts w:ascii="Arial" w:eastAsia="PMingLiU" w:hAnsi="Arial" w:cs="Arial"/>
          <w:w w:val="105"/>
          <w:lang w:eastAsia="zh-TW"/>
        </w:rPr>
        <w:t>95%</w:t>
      </w:r>
      <w:r w:rsidRPr="00F2065C" w:rsidR="00866AAF">
        <w:rPr>
          <w:rFonts w:ascii="Arial" w:eastAsia="PMingLiU" w:hAnsi="Arial" w:cs="Arial"/>
          <w:w w:val="105"/>
          <w:lang w:eastAsia="zh-TW"/>
        </w:rPr>
        <w:t>）</w:t>
      </w:r>
      <w:r w:rsidRPr="00F2065C" w:rsidR="00866AAF">
        <w:rPr>
          <w:rFonts w:ascii="Arial" w:eastAsia="PMingLiU" w:hAnsi="Arial" w:cs="Arial"/>
          <w:w w:val="105"/>
          <w:lang w:eastAsia="zh-HK"/>
        </w:rPr>
        <w:t>及</w:t>
      </w:r>
      <w:r w:rsidRPr="00F2065C" w:rsidR="00866AAF">
        <w:rPr>
          <w:rFonts w:ascii="Arial" w:eastAsia="PMingLiU" w:hAnsi="Arial" w:cs="Arial"/>
          <w:w w:val="105"/>
          <w:lang w:eastAsia="zh-TW"/>
        </w:rPr>
        <w:t>A</w:t>
      </w:r>
      <w:r w:rsidRPr="00F2065C" w:rsidR="00866AAF">
        <w:rPr>
          <w:rFonts w:ascii="Arial" w:eastAsia="PMingLiU" w:hAnsi="Arial" w:cs="Arial"/>
          <w:w w:val="105"/>
          <w:lang w:eastAsia="zh-TW"/>
        </w:rPr>
        <w:t>類每月分派</w:t>
      </w:r>
      <w:r w:rsidRPr="00F2065C" w:rsidR="00D562C1">
        <w:rPr>
          <w:rFonts w:ascii="Arial" w:eastAsia="PMingLiU" w:hAnsi="Arial" w:cs="Arial" w:hint="eastAsia"/>
          <w:bCs/>
          <w:lang w:eastAsia="zh-TW"/>
        </w:rPr>
        <w:t>「</w:t>
      </w:r>
      <w:r w:rsidRPr="00F2065C" w:rsidR="00D562C1">
        <w:rPr>
          <w:rFonts w:ascii="Arial" w:eastAsia="PMingLiU" w:hAnsi="Arial" w:cs="Arial"/>
          <w:bCs/>
          <w:lang w:eastAsia="zh-TW"/>
        </w:rPr>
        <w:t>st</w:t>
      </w:r>
      <w:r w:rsidRPr="00F2065C" w:rsidR="00D562C1">
        <w:rPr>
          <w:rFonts w:ascii="Arial" w:eastAsia="PMingLiU" w:hAnsi="Arial" w:cs="Arial" w:hint="eastAsia"/>
          <w:bCs/>
          <w:lang w:eastAsia="zh-TW"/>
        </w:rPr>
        <w:t>」</w:t>
      </w:r>
      <w:r w:rsidRPr="00F2065C" w:rsidR="00866AAF">
        <w:rPr>
          <w:rFonts w:ascii="Arial" w:eastAsia="PMingLiU" w:hAnsi="Arial" w:cs="Arial"/>
          <w:w w:val="105"/>
          <w:lang w:eastAsia="zh-TW"/>
        </w:rPr>
        <w:t>（美元</w:t>
      </w:r>
      <w:r w:rsidRPr="00F2065C" w:rsidR="00EC4B98">
        <w:rPr>
          <w:rFonts w:ascii="Arial" w:eastAsia="PMingLiU" w:hAnsi="Arial" w:cs="Arial"/>
          <w:w w:val="105"/>
          <w:lang w:eastAsia="zh-HK"/>
        </w:rPr>
        <w:t>／</w:t>
      </w:r>
      <w:r w:rsidRPr="00F2065C" w:rsidR="00EC4B98">
        <w:rPr>
          <w:rFonts w:ascii="Arial" w:eastAsia="PMingLiU" w:hAnsi="Arial" w:cs="Arial"/>
          <w:w w:val="105"/>
          <w:lang w:eastAsia="zh-TW"/>
        </w:rPr>
        <w:t>港元對沖</w:t>
      </w:r>
      <w:r w:rsidRPr="00F2065C" w:rsidR="00EC4B98">
        <w:rPr>
          <w:rFonts w:ascii="Arial" w:eastAsia="PMingLiU" w:hAnsi="Arial" w:cs="Arial"/>
          <w:w w:val="105"/>
          <w:lang w:eastAsia="zh-TW"/>
        </w:rPr>
        <w:t>95%</w:t>
      </w:r>
      <w:r w:rsidRPr="00F2065C" w:rsidR="00866AAF">
        <w:rPr>
          <w:rFonts w:ascii="Arial" w:eastAsia="PMingLiU" w:hAnsi="Arial" w:cs="Arial"/>
          <w:w w:val="105"/>
          <w:lang w:eastAsia="zh-TW"/>
        </w:rPr>
        <w:t>）：經常性開支數字乃根據截至</w:t>
      </w:r>
      <w:r w:rsidRPr="00F2065C" w:rsidR="00866AAF">
        <w:rPr>
          <w:rFonts w:ascii="Arial" w:eastAsia="PMingLiU" w:hAnsi="Arial" w:cs="Arial"/>
          <w:w w:val="105"/>
          <w:lang w:eastAsia="zh-TW"/>
        </w:rPr>
        <w:t>20</w:t>
      </w:r>
      <w:r w:rsidRPr="00F2065C" w:rsidR="0054584E">
        <w:rPr>
          <w:rFonts w:ascii="Arial" w:eastAsia="PMingLiU" w:hAnsi="Arial" w:cs="Arial"/>
          <w:w w:val="105"/>
          <w:lang w:eastAsia="zh-TW"/>
        </w:rPr>
        <w:t>2</w:t>
      </w:r>
      <w:r w:rsidRPr="00F2065C" w:rsidR="00EC4B98">
        <w:rPr>
          <w:rFonts w:ascii="Arial" w:eastAsia="PMingLiU" w:hAnsi="Arial" w:cs="Arial"/>
          <w:w w:val="105"/>
          <w:lang w:eastAsia="zh-TW"/>
        </w:rPr>
        <w:t>2</w:t>
      </w:r>
      <w:r w:rsidRPr="00F2065C" w:rsidR="00866AAF">
        <w:rPr>
          <w:rFonts w:ascii="Arial" w:eastAsia="PMingLiU" w:hAnsi="Arial" w:cs="Arial"/>
          <w:w w:val="105"/>
          <w:lang w:eastAsia="zh-TW"/>
        </w:rPr>
        <w:t>年</w:t>
      </w:r>
      <w:r w:rsidRPr="00F2065C" w:rsidR="00866AAF">
        <w:rPr>
          <w:rFonts w:ascii="Arial" w:eastAsia="PMingLiU" w:hAnsi="Arial" w:cs="Arial"/>
          <w:w w:val="105"/>
          <w:lang w:eastAsia="zh-TW"/>
        </w:rPr>
        <w:t>12</w:t>
      </w:r>
      <w:r w:rsidRPr="00F2065C" w:rsidR="00866AAF">
        <w:rPr>
          <w:rFonts w:ascii="Arial" w:eastAsia="PMingLiU" w:hAnsi="Arial" w:cs="Arial"/>
          <w:w w:val="105"/>
          <w:lang w:eastAsia="zh-TW"/>
        </w:rPr>
        <w:t>月</w:t>
      </w:r>
      <w:r w:rsidRPr="00F2065C" w:rsidR="00866AAF">
        <w:rPr>
          <w:rFonts w:ascii="Arial" w:eastAsia="PMingLiU" w:hAnsi="Arial" w:cs="Arial"/>
          <w:w w:val="105"/>
          <w:lang w:eastAsia="zh-TW"/>
        </w:rPr>
        <w:t>31</w:t>
      </w:r>
      <w:r w:rsidRPr="00F2065C" w:rsidR="00866AAF">
        <w:rPr>
          <w:rFonts w:ascii="Arial" w:eastAsia="PMingLiU" w:hAnsi="Arial" w:cs="Arial"/>
          <w:w w:val="105"/>
          <w:lang w:eastAsia="zh-TW"/>
        </w:rPr>
        <w:t>日止十二個月期間的開支計算。此數字每年可能有所變動。</w:t>
      </w:r>
    </w:p>
    <w:p w:rsidR="00C64EF2" w:rsidRPr="00F2065C" w:rsidP="00D230D7" w14:paraId="76CCFA2F" w14:textId="77777777">
      <w:pPr>
        <w:pStyle w:val="BodyText"/>
        <w:tabs>
          <w:tab w:val="left" w:pos="709"/>
          <w:tab w:val="left" w:pos="10772"/>
        </w:tabs>
        <w:ind w:left="709" w:right="270" w:hanging="456"/>
        <w:jc w:val="both"/>
        <w:rPr>
          <w:rFonts w:ascii="Arial" w:eastAsia="PMingLiU" w:hAnsi="Arial" w:cs="Arial"/>
          <w:b/>
          <w:i/>
          <w:w w:val="105"/>
          <w:lang w:eastAsia="zh-TW"/>
        </w:rPr>
      </w:pPr>
    </w:p>
    <w:p w:rsidR="00911F9C" w:rsidRPr="00F2065C" w:rsidP="00CC457D" w14:paraId="5208868F" w14:textId="62DAC464">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w:t>
      </w:r>
      <w:r w:rsidRPr="00F2065C">
        <w:rPr>
          <w:rFonts w:ascii="Arial" w:eastAsia="PMingLiU" w:hAnsi="Arial" w:cs="Arial"/>
          <w:w w:val="105"/>
          <w:lang w:eastAsia="zh-TW"/>
        </w:rPr>
        <w:tab/>
      </w:r>
      <w:r w:rsidRPr="00F2065C" w:rsidR="006965A2">
        <w:rPr>
          <w:rFonts w:ascii="Arial" w:eastAsia="PMingLiU" w:hAnsi="Arial" w:cs="Arial"/>
          <w:w w:val="105"/>
          <w:lang w:eastAsia="zh-TW"/>
        </w:rPr>
        <w:t>港元對沖</w:t>
      </w:r>
      <w:r w:rsidRPr="00F2065C" w:rsidR="006965A2">
        <w:rPr>
          <w:rFonts w:ascii="Arial" w:eastAsia="PMingLiU" w:hAnsi="Arial" w:cs="Arial"/>
          <w:lang w:eastAsia="zh-TW"/>
        </w:rPr>
        <w:t>95%</w:t>
      </w:r>
      <w:r w:rsidRPr="00F2065C" w:rsidR="006965A2">
        <w:rPr>
          <w:rFonts w:ascii="Arial" w:eastAsia="PMingLiU" w:hAnsi="Arial" w:cs="Arial"/>
          <w:lang w:eastAsia="zh-TW"/>
        </w:rPr>
        <w:t>是指將與附屬基金的</w:t>
      </w:r>
      <w:r w:rsidRPr="00F2065C" w:rsidR="00EC4B98">
        <w:rPr>
          <w:rFonts w:ascii="Arial" w:eastAsia="PMingLiU" w:hAnsi="Arial" w:cs="Arial"/>
          <w:lang w:eastAsia="zh-TW"/>
        </w:rPr>
        <w:t>基本</w:t>
      </w:r>
      <w:r w:rsidRPr="00F2065C" w:rsidR="006965A2">
        <w:rPr>
          <w:rFonts w:ascii="Arial" w:eastAsia="PMingLiU" w:hAnsi="Arial" w:cs="Arial"/>
          <w:lang w:eastAsia="zh-TW"/>
        </w:rPr>
        <w:t>貨幣（即美元）對沖最少</w:t>
      </w:r>
      <w:r w:rsidRPr="00F2065C" w:rsidR="006965A2">
        <w:rPr>
          <w:rFonts w:ascii="Arial" w:eastAsia="PMingLiU" w:hAnsi="Arial" w:cs="Arial"/>
          <w:lang w:eastAsia="zh-TW"/>
        </w:rPr>
        <w:t>95%</w:t>
      </w:r>
      <w:r w:rsidRPr="00F2065C" w:rsidR="006965A2">
        <w:rPr>
          <w:rFonts w:ascii="Arial" w:eastAsia="PMingLiU" w:hAnsi="Arial" w:cs="Arial"/>
          <w:lang w:eastAsia="zh-TW"/>
        </w:rPr>
        <w:t>的港元股份類別。</w:t>
      </w:r>
    </w:p>
    <w:p w:rsidR="002B0D93" w:rsidRPr="00F2065C" w:rsidP="001954A9" w14:paraId="2C1EEBE6" w14:textId="77777777">
      <w:pPr>
        <w:pStyle w:val="BodyText"/>
        <w:spacing w:before="1" w:line="245" w:lineRule="auto"/>
        <w:ind w:left="0" w:right="268"/>
        <w:rPr>
          <w:rFonts w:ascii="Arial" w:eastAsia="PMingLiU" w:hAnsi="Arial" w:cs="Arial"/>
          <w:sz w:val="12"/>
          <w:szCs w:val="12"/>
          <w:lang w:eastAsia="zh-TW"/>
        </w:rPr>
        <w:sectPr w:rsidSect="008A6EFA">
          <w:type w:val="continuous"/>
          <w:pgSz w:w="11906" w:h="16838" w:code="9"/>
          <w:pgMar w:top="1701" w:right="567" w:bottom="851" w:left="567" w:header="284" w:footer="851" w:gutter="0"/>
          <w:cols w:space="709"/>
          <w:titlePg/>
          <w:docGrid w:linePitch="360"/>
        </w:sectPr>
      </w:pPr>
    </w:p>
    <w:p w:rsidR="002B0D93" w:rsidRPr="00F2065C" w:rsidP="001954A9" w14:paraId="394CA920" w14:textId="77777777">
      <w:pPr>
        <w:pStyle w:val="BodyText"/>
        <w:spacing w:before="1" w:line="245" w:lineRule="auto"/>
        <w:ind w:left="0" w:right="268"/>
        <w:rPr>
          <w:rFonts w:ascii="Arial" w:eastAsia="PMingLiU" w:hAnsi="Arial" w:cs="Arial"/>
          <w:sz w:val="12"/>
          <w:szCs w:val="12"/>
          <w:lang w:eastAsia="zh-TW"/>
        </w:rPr>
        <w:sectPr w:rsidSect="006B07EF">
          <w:type w:val="continuous"/>
          <w:pgSz w:w="11906" w:h="16838" w:code="9"/>
          <w:pgMar w:top="1701" w:right="567" w:bottom="851" w:left="567" w:header="284" w:footer="851" w:gutter="0"/>
          <w:cols w:num="2" w:space="709"/>
          <w:titlePg/>
          <w:docGrid w:linePitch="360"/>
        </w:sectPr>
      </w:pPr>
      <w:r w:rsidRPr="00F2065C">
        <w:rPr>
          <w:rFonts w:ascii="Arial" w:eastAsia="PMingLiU" w:hAnsi="Arial" w:cs="Arial"/>
          <w:sz w:val="12"/>
          <w:szCs w:val="12"/>
          <w:lang w:eastAsia="zh-TW"/>
        </w:rPr>
        <w:br w:type="column"/>
      </w:r>
    </w:p>
    <w:p w:rsidR="0013659A" w:rsidRPr="00F2065C" w:rsidP="001954A9" w14:paraId="0AF82CB4" w14:textId="77777777">
      <w:pPr>
        <w:pStyle w:val="BodyText"/>
        <w:spacing w:before="1" w:line="245" w:lineRule="auto"/>
        <w:ind w:left="0" w:right="268"/>
        <w:rPr>
          <w:rFonts w:ascii="Arial" w:eastAsia="PMingLiU" w:hAnsi="Arial" w:cs="Arial"/>
          <w:b/>
          <w:bCs/>
          <w:color w:val="646D7C"/>
          <w:w w:val="105"/>
          <w:kern w:val="32"/>
          <w:lang w:eastAsia="zh-TW"/>
        </w:rPr>
      </w:pPr>
    </w:p>
    <w:p w:rsidR="001954A9" w:rsidRPr="00F2065C" w:rsidP="001954A9" w14:paraId="4D0110E8" w14:textId="5562791D">
      <w:pPr>
        <w:pStyle w:val="BodyText"/>
        <w:spacing w:before="1" w:line="245" w:lineRule="auto"/>
        <w:ind w:left="0" w:right="268"/>
        <w:rPr>
          <w:rFonts w:ascii="Arial" w:eastAsia="PMingLiU" w:hAnsi="Arial" w:cs="Arial"/>
          <w:bCs/>
          <w:color w:val="646D7C"/>
          <w:w w:val="105"/>
          <w:kern w:val="32"/>
          <w:lang w:eastAsia="zh-TW"/>
        </w:rPr>
      </w:pPr>
      <w:r w:rsidRPr="00F2065C">
        <w:rPr>
          <w:rFonts w:ascii="Arial" w:eastAsia="PMingLiU" w:hAnsi="Arial" w:cs="Arial"/>
          <w:b/>
          <w:bCs/>
          <w:color w:val="646D7C"/>
          <w:w w:val="105"/>
          <w:kern w:val="32"/>
          <w:lang w:eastAsia="zh-TW"/>
        </w:rPr>
        <w:t>本附屬基金是甚麼產品</w:t>
      </w:r>
      <w:r w:rsidRPr="00F2065C">
        <w:rPr>
          <w:rFonts w:ascii="Arial" w:eastAsia="PMingLiU" w:hAnsi="Arial" w:cs="Arial"/>
          <w:b/>
          <w:bCs/>
          <w:color w:val="646D7C"/>
          <w:w w:val="105"/>
          <w:kern w:val="32"/>
          <w:lang w:eastAsia="zh-TW"/>
        </w:rPr>
        <w:t>?</w:t>
      </w:r>
    </w:p>
    <w:p w:rsidR="001954A9" w:rsidRPr="00F2065C" w:rsidP="00D1767A" w14:paraId="3DD031E8" w14:textId="49241C62">
      <w:pPr>
        <w:pStyle w:val="BodyText"/>
        <w:ind w:left="0" w:right="128"/>
        <w:jc w:val="both"/>
        <w:rPr>
          <w:rFonts w:ascii="Arial" w:eastAsia="PMingLiU" w:hAnsi="Arial" w:cs="Arial"/>
          <w:w w:val="105"/>
          <w:lang w:eastAsia="zh-TW"/>
        </w:rPr>
      </w:pPr>
    </w:p>
    <w:p w:rsidR="00A65AB7" w:rsidRPr="00F2065C" w:rsidP="00A65AB7" w14:paraId="59B0A907" w14:textId="778B749D">
      <w:pPr>
        <w:pStyle w:val="BodyText"/>
        <w:ind w:left="0" w:right="128"/>
        <w:jc w:val="both"/>
        <w:rPr>
          <w:rFonts w:ascii="Arial" w:eastAsia="PMingLiU" w:hAnsi="Arial" w:cs="Arial"/>
          <w:w w:val="105"/>
        </w:rPr>
      </w:pPr>
      <w:r w:rsidRPr="00F2065C">
        <w:rPr>
          <w:rFonts w:ascii="Arial" w:eastAsia="PMingLiU" w:hAnsi="Arial" w:cs="Arial"/>
          <w:w w:val="105"/>
          <w:lang w:eastAsia="zh-TW"/>
        </w:rPr>
        <w:t>安盛環球基金</w:t>
      </w:r>
      <w:r w:rsidRPr="00F2065C">
        <w:rPr>
          <w:rFonts w:ascii="Arial" w:eastAsia="PMingLiU" w:hAnsi="Arial" w:cs="Arial"/>
          <w:w w:val="105"/>
          <w:lang w:eastAsia="zh-TW"/>
        </w:rPr>
        <w:t xml:space="preserve"> – </w:t>
      </w:r>
      <w:r w:rsidRPr="00F2065C" w:rsidR="008E4090">
        <w:rPr>
          <w:rFonts w:ascii="Arial" w:eastAsia="PMingLiU" w:hAnsi="Arial" w:cs="Arial"/>
          <w:w w:val="105"/>
          <w:lang w:eastAsia="zh-HK"/>
        </w:rPr>
        <w:t>環球策略</w:t>
      </w:r>
      <w:r w:rsidRPr="00F2065C">
        <w:rPr>
          <w:rFonts w:ascii="Arial" w:eastAsia="PMingLiU" w:hAnsi="Arial" w:cs="Arial"/>
          <w:w w:val="105"/>
          <w:lang w:eastAsia="zh-TW"/>
        </w:rPr>
        <w:t>債券（「附屬基金」）</w:t>
      </w:r>
      <w:r w:rsidRPr="00F2065C">
        <w:rPr>
          <w:rFonts w:ascii="Arial" w:eastAsia="PMingLiU" w:hAnsi="Arial" w:cs="Arial"/>
          <w:w w:val="105"/>
        </w:rPr>
        <w:t>以開放式公司的形式組成，在盧森堡註冊及其所在地監管機構為「</w:t>
      </w:r>
      <w:r w:rsidRPr="00F2065C">
        <w:rPr>
          <w:rFonts w:ascii="Arial" w:eastAsia="PMingLiU" w:hAnsi="Arial" w:cs="Arial"/>
          <w:w w:val="105"/>
        </w:rPr>
        <w:t>Commission de Surveillance du Secteur Financier</w:t>
      </w:r>
      <w:r w:rsidRPr="00F2065C">
        <w:rPr>
          <w:rFonts w:ascii="Arial" w:eastAsia="PMingLiU" w:hAnsi="Arial" w:cs="Arial"/>
          <w:w w:val="105"/>
        </w:rPr>
        <w:t>」（</w:t>
      </w:r>
      <w:r w:rsidRPr="00F2065C">
        <w:rPr>
          <w:rFonts w:ascii="Arial" w:eastAsia="PMingLiU" w:hAnsi="Arial" w:cs="Arial"/>
          <w:w w:val="105"/>
        </w:rPr>
        <w:t>CSSF</w:t>
      </w:r>
      <w:r w:rsidRPr="00F2065C">
        <w:rPr>
          <w:rFonts w:ascii="Arial" w:eastAsia="PMingLiU" w:hAnsi="Arial" w:cs="Arial"/>
          <w:w w:val="105"/>
        </w:rPr>
        <w:t>）。</w:t>
      </w:r>
    </w:p>
    <w:p w:rsidR="002B0D93" w:rsidRPr="00F2065C" w:rsidP="00DF1DF5" w14:paraId="7717595C" w14:textId="77777777">
      <w:pPr>
        <w:pStyle w:val="BodyText"/>
        <w:ind w:left="0" w:right="128"/>
        <w:rPr>
          <w:rFonts w:ascii="Arial" w:eastAsia="PMingLiU" w:hAnsi="Arial" w:cs="Arial"/>
        </w:rPr>
        <w:sectPr w:rsidSect="008A6EFA">
          <w:type w:val="continuous"/>
          <w:pgSz w:w="11906" w:h="16838" w:code="9"/>
          <w:pgMar w:top="1701" w:right="567" w:bottom="851" w:left="567" w:header="284" w:footer="851" w:gutter="0"/>
          <w:cols w:space="709"/>
          <w:titlePg/>
          <w:docGrid w:linePitch="360"/>
        </w:sectPr>
      </w:pPr>
    </w:p>
    <w:p w:rsidR="00DF1DF5" w:rsidRPr="00F2065C" w:rsidP="00DF1DF5" w14:paraId="55CC1495" w14:textId="77777777">
      <w:pPr>
        <w:pStyle w:val="BodyText"/>
        <w:ind w:left="0" w:right="128"/>
        <w:rPr>
          <w:rFonts w:ascii="Arial" w:eastAsia="PMingLiU" w:hAnsi="Arial" w:cs="Arial"/>
        </w:rPr>
      </w:pPr>
      <w:r w:rsidRPr="00F2065C">
        <w:rPr>
          <w:rFonts w:ascii="Arial" w:eastAsia="PMingLiU" w:hAnsi="Arial" w:cs="Arial"/>
          <w:noProof/>
          <w:lang w:val="en-AU" w:eastAsia="zh-CN"/>
        </w:rPr>
        <mc:AlternateContent>
          <mc:Choice Requires="wpg">
            <w:drawing>
              <wp:anchor distT="0" distB="0" distL="114300" distR="114300" simplePos="0" relativeHeight="251660288" behindDoc="1" locked="0" layoutInCell="1" allowOverlap="1">
                <wp:simplePos x="0" y="0"/>
                <wp:positionH relativeFrom="page">
                  <wp:posOffset>370205</wp:posOffset>
                </wp:positionH>
                <wp:positionV relativeFrom="paragraph">
                  <wp:posOffset>55245</wp:posOffset>
                </wp:positionV>
                <wp:extent cx="6983730" cy="1270"/>
                <wp:effectExtent l="8255" t="11430" r="8890" b="6350"/>
                <wp:wrapNone/>
                <wp:docPr id="128" name="Group 9"/>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20"/>
                          <a:chExt cx="10998" cy="2"/>
                        </a:xfrm>
                      </wpg:grpSpPr>
                      <wps:wsp xmlns:wps="http://schemas.microsoft.com/office/word/2010/wordprocessingShape">
                        <wps:cNvPr id="129" name="Freeform 10"/>
                        <wps:cNvSpPr/>
                        <wps:spPr bwMode="auto">
                          <a:xfrm>
                            <a:off x="454" y="-2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0">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 o:spid="_x0000_s1033" style="width:549.9pt;height:0.1pt;margin-top:4.35pt;margin-left:29.15pt;mso-position-horizontal-relative:page;position:absolute;z-index:-251655168" coordorigin="454,-20" coordsize="10998,2">
                <v:shape id="Freeform 10" o:spid="_x0000_s1034"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1954A9" w:rsidRPr="00F2065C" w:rsidP="001954A9" w14:paraId="113E8334" w14:textId="77777777">
      <w:pPr>
        <w:spacing w:line="150" w:lineRule="exact"/>
        <w:rPr>
          <w:rFonts w:ascii="Arial" w:eastAsia="PMingLiU" w:hAnsi="Arial" w:cs="Arial"/>
          <w:sz w:val="18"/>
          <w:szCs w:val="18"/>
          <w:lang w:val="en-US"/>
        </w:rPr>
        <w:sectPr w:rsidSect="008A6EFA">
          <w:type w:val="continuous"/>
          <w:pgSz w:w="11906" w:h="16838" w:code="9"/>
          <w:pgMar w:top="1701" w:right="567" w:bottom="851" w:left="567" w:header="284" w:footer="851" w:gutter="0"/>
          <w:cols w:num="2" w:space="709"/>
          <w:titlePg/>
          <w:docGrid w:linePitch="360"/>
        </w:sectPr>
      </w:pPr>
    </w:p>
    <w:p w:rsidR="002A61B0" w:rsidRPr="00F2065C" w:rsidP="00213C5F" w14:paraId="263C2B06" w14:textId="1A8BEF7A">
      <w:pPr>
        <w:pStyle w:val="Heading1"/>
        <w:spacing w:before="70"/>
        <w:ind w:right="1404"/>
        <w:jc w:val="both"/>
        <w:rPr>
          <w:rFonts w:ascii="Arial" w:eastAsia="PMingLiU" w:hAnsi="Arial" w:cs="Arial"/>
          <w:b w:val="0"/>
          <w:i/>
          <w:w w:val="0"/>
          <w:sz w:val="18"/>
          <w:szCs w:val="18"/>
          <w:lang w:val="en-US" w:eastAsia="zh-TW"/>
        </w:rPr>
      </w:pPr>
      <w:r w:rsidRPr="00F2065C">
        <w:rPr>
          <w:rFonts w:ascii="Arial" w:eastAsia="PMingLiU" w:hAnsi="Arial" w:cs="Arial"/>
          <w:color w:val="646D7C"/>
          <w:w w:val="105"/>
          <w:sz w:val="18"/>
          <w:szCs w:val="18"/>
          <w:lang w:val="en-US" w:eastAsia="zh-TW"/>
        </w:rPr>
        <w:t>投資目標及策略</w:t>
      </w:r>
    </w:p>
    <w:p w:rsidR="001954A9" w:rsidRPr="00F2065C" w:rsidP="001954A9" w14:paraId="43ABA12F" w14:textId="45AEE890">
      <w:pPr>
        <w:pStyle w:val="Heading2"/>
        <w:ind w:left="0" w:right="3472"/>
        <w:jc w:val="both"/>
        <w:rPr>
          <w:rFonts w:ascii="Arial" w:eastAsia="PMingLiU" w:hAnsi="Arial" w:cs="Arial"/>
          <w:bCs w:val="0"/>
          <w:sz w:val="18"/>
          <w:szCs w:val="18"/>
          <w:lang w:eastAsia="zh-TW"/>
        </w:rPr>
      </w:pPr>
      <w:r w:rsidRPr="00F2065C">
        <w:rPr>
          <w:rFonts w:ascii="Arial" w:eastAsia="PMingLiU" w:hAnsi="Arial" w:cs="Arial"/>
          <w:color w:val="757F96"/>
          <w:sz w:val="18"/>
          <w:szCs w:val="18"/>
          <w:lang w:eastAsia="zh-HK"/>
        </w:rPr>
        <w:t>目標</w:t>
      </w:r>
    </w:p>
    <w:p w:rsidR="0012162E" w:rsidRPr="00F2065C" w:rsidP="00F576F0" w14:paraId="2A5373E6" w14:textId="5C6BC278">
      <w:pPr>
        <w:pStyle w:val="BodyText"/>
        <w:spacing w:before="34" w:line="246" w:lineRule="auto"/>
        <w:ind w:left="0"/>
        <w:jc w:val="both"/>
        <w:rPr>
          <w:rStyle w:val="DeltaViewInsertion"/>
          <w:rFonts w:ascii="Arial" w:eastAsia="PMingLiU" w:hAnsi="Arial" w:cs="Arial"/>
          <w:color w:val="auto"/>
          <w:w w:val="105"/>
          <w:u w:val="none"/>
          <w:lang w:eastAsia="zh-TW"/>
        </w:rPr>
      </w:pPr>
      <w:r w:rsidRPr="00F2065C">
        <w:rPr>
          <w:rFonts w:ascii="Arial" w:eastAsia="PMingLiU" w:hAnsi="Arial" w:cs="Arial"/>
          <w:iCs/>
          <w:lang w:val="en-AU" w:eastAsia="zh-TW"/>
        </w:rPr>
        <w:t>尋求從一個積極管理的債券投資組合，取得閣下以美元計價的投資的收入及增長。</w:t>
      </w:r>
    </w:p>
    <w:p w:rsidR="004C11C3" w:rsidRPr="00F2065C" w:rsidP="00F576F0" w14:paraId="5E9200A4" w14:textId="77777777">
      <w:pPr>
        <w:pStyle w:val="BodyText"/>
        <w:spacing w:before="34" w:line="246" w:lineRule="auto"/>
        <w:ind w:left="0"/>
        <w:jc w:val="both"/>
        <w:rPr>
          <w:rStyle w:val="DeltaViewInsertion"/>
          <w:rFonts w:ascii="Arial" w:eastAsia="PMingLiU" w:hAnsi="Arial" w:cs="Arial"/>
          <w:w w:val="105"/>
          <w:lang w:eastAsia="zh-TW"/>
        </w:rPr>
      </w:pPr>
    </w:p>
    <w:p w:rsidR="00C64EF2" w:rsidRPr="00F2065C" w:rsidP="00F576F0" w14:paraId="635EB4F9" w14:textId="77777777">
      <w:pPr>
        <w:pStyle w:val="BodyText"/>
        <w:spacing w:before="34" w:line="246" w:lineRule="auto"/>
        <w:ind w:left="0"/>
        <w:jc w:val="both"/>
        <w:rPr>
          <w:rStyle w:val="DeltaViewInsertion"/>
          <w:rFonts w:ascii="Arial" w:eastAsia="PMingLiU" w:hAnsi="Arial" w:cs="Arial"/>
          <w:w w:val="105"/>
          <w:lang w:eastAsia="zh-TW"/>
        </w:rPr>
      </w:pPr>
    </w:p>
    <w:p w:rsidR="0012162E" w:rsidRPr="00F2065C" w:rsidP="00282B71" w14:paraId="222F755D" w14:textId="10A7ACDA">
      <w:pPr>
        <w:pStyle w:val="Heading2"/>
        <w:tabs>
          <w:tab w:val="left" w:pos="1276"/>
        </w:tabs>
        <w:ind w:left="0" w:right="2905"/>
        <w:jc w:val="both"/>
        <w:rPr>
          <w:rFonts w:ascii="Arial" w:eastAsia="PMingLiU" w:hAnsi="Arial" w:cs="Arial"/>
          <w:color w:val="757F96"/>
          <w:w w:val="105"/>
          <w:sz w:val="18"/>
          <w:szCs w:val="18"/>
          <w:lang w:eastAsia="zh-TW"/>
        </w:rPr>
      </w:pPr>
      <w:r w:rsidRPr="00F2065C">
        <w:rPr>
          <w:rFonts w:ascii="Arial" w:eastAsia="PMingLiU" w:hAnsi="Arial" w:cs="Arial"/>
          <w:color w:val="757F96"/>
          <w:w w:val="105"/>
          <w:sz w:val="18"/>
          <w:szCs w:val="18"/>
          <w:lang w:eastAsia="zh-TW"/>
        </w:rPr>
        <w:t>投資策略</w:t>
      </w:r>
    </w:p>
    <w:p w:rsidR="003B0874" w:rsidRPr="00F2065C" w:rsidP="005949EA" w14:paraId="3795C608" w14:textId="70F3D4CF">
      <w:pPr>
        <w:pStyle w:val="BodyText"/>
        <w:spacing w:before="34" w:line="246" w:lineRule="auto"/>
        <w:ind w:left="0"/>
        <w:jc w:val="both"/>
        <w:rPr>
          <w:rFonts w:ascii="Arial" w:eastAsia="PMingLiU" w:hAnsi="Arial" w:cs="Arial"/>
          <w:iCs/>
          <w:lang w:val="en-AU" w:eastAsia="zh-TW"/>
        </w:rPr>
      </w:pPr>
      <w:r w:rsidRPr="00F2065C">
        <w:rPr>
          <w:rFonts w:ascii="Arial" w:eastAsia="PMingLiU" w:hAnsi="Arial" w:cs="Arial"/>
          <w:iCs/>
          <w:lang w:val="en-AU" w:eastAsia="zh-TW"/>
        </w:rPr>
        <w:t>附屬基金接受積極管理，並無參考任何特定基準。</w:t>
      </w:r>
      <w:r w:rsidRPr="00F2065C" w:rsidR="00EA1CED">
        <w:rPr>
          <w:rFonts w:ascii="Arial" w:eastAsia="PMingLiU" w:hAnsi="Arial" w:cs="Arial"/>
          <w:iCs/>
          <w:lang w:val="en-AU" w:eastAsia="zh-TW"/>
        </w:rPr>
        <w:t>附屬基金投</w:t>
      </w:r>
      <w:r w:rsidRPr="00F2065C" w:rsidR="00EA1CED">
        <w:rPr>
          <w:rFonts w:ascii="Arial" w:eastAsia="PMingLiU" w:hAnsi="Arial" w:cs="Arial"/>
          <w:iCs/>
          <w:lang w:val="en-AU" w:eastAsia="zh-TW"/>
        </w:rPr>
        <w:t>資於全球任何地方</w:t>
      </w:r>
      <w:r w:rsidRPr="00F2065C" w:rsidR="004B5B24">
        <w:rPr>
          <w:rFonts w:ascii="Arial" w:eastAsia="PMingLiU" w:hAnsi="Arial" w:cs="Arial" w:hint="eastAsia"/>
          <w:iCs/>
          <w:lang w:val="en-AU" w:eastAsia="zh-TW"/>
        </w:rPr>
        <w:t>，</w:t>
      </w:r>
      <w:r w:rsidRPr="00F2065C" w:rsidR="00EA1CED">
        <w:rPr>
          <w:rFonts w:ascii="Arial" w:eastAsia="PMingLiU" w:hAnsi="Arial" w:cs="Arial"/>
          <w:iCs/>
          <w:lang w:val="en-AU" w:eastAsia="zh-TW"/>
        </w:rPr>
        <w:t>包括新興市場</w:t>
      </w:r>
      <w:r w:rsidRPr="00F2065C" w:rsidR="004B5B24">
        <w:rPr>
          <w:rFonts w:ascii="Arial" w:eastAsia="PMingLiU" w:hAnsi="Arial" w:cs="Arial" w:hint="eastAsia"/>
          <w:iCs/>
          <w:lang w:val="en-AU" w:eastAsia="zh-TW"/>
        </w:rPr>
        <w:t>（例如：烏克蘭、科特迪瓦、洪都拉斯、巴拉圭、塞內加爾、埃及、牙買加、馬其頓及巴林）</w:t>
      </w:r>
      <w:r w:rsidRPr="00F2065C" w:rsidR="00EA1CED">
        <w:rPr>
          <w:rFonts w:ascii="Arial" w:eastAsia="PMingLiU" w:hAnsi="Arial" w:cs="Arial"/>
          <w:iCs/>
          <w:lang w:val="en-AU" w:eastAsia="zh-TW"/>
        </w:rPr>
        <w:t>的發行人發行的任何類</w:t>
      </w:r>
      <w:r w:rsidRPr="00F2065C" w:rsidR="00704F1C">
        <w:rPr>
          <w:rFonts w:ascii="Arial" w:eastAsia="PMingLiU" w:hAnsi="Arial" w:cs="Arial" w:hint="eastAsia"/>
          <w:iCs/>
          <w:lang w:val="en-AU" w:eastAsia="zh-TW"/>
        </w:rPr>
        <w:t>型</w:t>
      </w:r>
      <w:r w:rsidRPr="00F2065C" w:rsidR="00EA1CED">
        <w:rPr>
          <w:rFonts w:ascii="Arial" w:eastAsia="PMingLiU" w:hAnsi="Arial" w:cs="Arial"/>
          <w:iCs/>
          <w:lang w:val="en-AU" w:eastAsia="zh-TW"/>
        </w:rPr>
        <w:t>、信</w:t>
      </w:r>
      <w:r w:rsidRPr="00F2065C" w:rsidR="00CB7D71">
        <w:rPr>
          <w:rFonts w:ascii="Arial" w:eastAsia="PMingLiU" w:hAnsi="Arial" w:cs="Arial"/>
          <w:iCs/>
          <w:lang w:val="en-AU" w:eastAsia="zh-TW"/>
        </w:rPr>
        <w:t>貸質素</w:t>
      </w:r>
      <w:r w:rsidRPr="00F2065C" w:rsidR="009341CA">
        <w:rPr>
          <w:rFonts w:ascii="Arial" w:eastAsia="PMingLiU" w:hAnsi="Arial" w:cs="Arial"/>
          <w:iCs/>
          <w:lang w:val="en-AU" w:eastAsia="zh-TW"/>
        </w:rPr>
        <w:t>和</w:t>
      </w:r>
      <w:r w:rsidRPr="00F2065C" w:rsidR="00CB7D71">
        <w:rPr>
          <w:rFonts w:ascii="Arial" w:eastAsia="PMingLiU" w:hAnsi="Arial" w:cs="Arial"/>
          <w:iCs/>
          <w:lang w:val="en-AU" w:eastAsia="zh-TW"/>
        </w:rPr>
        <w:t>貨幣</w:t>
      </w:r>
      <w:r w:rsidRPr="00F2065C" w:rsidR="009341CA">
        <w:rPr>
          <w:rFonts w:ascii="Arial" w:eastAsia="PMingLiU" w:hAnsi="Arial" w:cs="Arial"/>
          <w:iCs/>
          <w:lang w:val="en-AU" w:eastAsia="zh-TW"/>
        </w:rPr>
        <w:t>的債券及</w:t>
      </w:r>
      <w:r w:rsidRPr="00F2065C" w:rsidR="00AD7619">
        <w:rPr>
          <w:rFonts w:ascii="Arial" w:eastAsia="PMingLiU" w:hAnsi="Arial" w:cs="Arial"/>
          <w:iCs/>
          <w:lang w:val="en-AU" w:eastAsia="zh-TW"/>
        </w:rPr>
        <w:t>貨幣市場工具</w:t>
      </w:r>
      <w:r w:rsidRPr="00F2065C" w:rsidR="004B5B24">
        <w:rPr>
          <w:rFonts w:ascii="Arial" w:eastAsia="PMingLiU" w:hAnsi="Arial" w:cs="Arial" w:hint="eastAsia"/>
          <w:iCs/>
          <w:lang w:val="en-AU" w:eastAsia="zh-TW"/>
        </w:rPr>
        <w:t>（例如：政府債券及企業債券）</w:t>
      </w:r>
      <w:r w:rsidRPr="00F2065C" w:rsidR="00AD7619">
        <w:rPr>
          <w:rFonts w:ascii="Arial" w:eastAsia="PMingLiU" w:hAnsi="Arial" w:cs="Arial"/>
          <w:iCs/>
          <w:lang w:val="en-AU" w:eastAsia="zh-TW"/>
        </w:rPr>
        <w:t>。</w:t>
      </w:r>
    </w:p>
    <w:p w:rsidR="003B0874" w:rsidRPr="00F2065C" w:rsidP="005949EA" w14:paraId="07DB034A" w14:textId="65A6C4DE">
      <w:pPr>
        <w:pStyle w:val="BodyText"/>
        <w:spacing w:before="34" w:line="246" w:lineRule="auto"/>
        <w:ind w:left="0"/>
        <w:jc w:val="both"/>
        <w:rPr>
          <w:rFonts w:ascii="Arial" w:eastAsia="PMingLiU" w:hAnsi="Arial" w:cs="Arial"/>
          <w:iCs/>
          <w:lang w:val="en-AU" w:eastAsia="zh-TW"/>
        </w:rPr>
      </w:pPr>
    </w:p>
    <w:p w:rsidR="00D91E78" w:rsidRPr="00F2065C" w:rsidP="005949EA" w14:paraId="69A23F9F" w14:textId="0DE7A7DA">
      <w:pPr>
        <w:pStyle w:val="BodyText"/>
        <w:spacing w:before="34" w:line="246" w:lineRule="auto"/>
        <w:ind w:left="0"/>
        <w:jc w:val="both"/>
        <w:rPr>
          <w:rFonts w:ascii="Arial" w:eastAsia="PMingLiU" w:hAnsi="Arial" w:cs="Arial"/>
          <w:lang w:val="en-AU" w:eastAsia="zh-HK"/>
        </w:rPr>
      </w:pPr>
      <w:r w:rsidRPr="00F2065C">
        <w:rPr>
          <w:rFonts w:ascii="Arial" w:eastAsia="PMingLiU" w:hAnsi="Arial" w:cs="Arial"/>
          <w:iCs/>
          <w:lang w:val="en-AU" w:eastAsia="zh-TW"/>
        </w:rPr>
        <w:t>具體而言，附屬基金</w:t>
      </w:r>
      <w:r w:rsidRPr="00F2065C" w:rsidR="00194D08">
        <w:rPr>
          <w:rFonts w:ascii="Arial" w:eastAsia="PMingLiU" w:hAnsi="Arial" w:cs="Arial"/>
          <w:iCs/>
          <w:lang w:val="en-AU" w:eastAsia="zh-TW"/>
        </w:rPr>
        <w:t>主要</w:t>
      </w:r>
      <w:r w:rsidRPr="00F2065C" w:rsidR="00EA358F">
        <w:rPr>
          <w:rFonts w:ascii="Arial" w:eastAsia="PMingLiU" w:hAnsi="Arial" w:cs="Arial" w:hint="eastAsia"/>
          <w:iCs/>
          <w:lang w:val="en-AU" w:eastAsia="zh-TW"/>
        </w:rPr>
        <w:t>（</w:t>
      </w:r>
      <w:r w:rsidRPr="00F2065C" w:rsidR="00876A96">
        <w:rPr>
          <w:rFonts w:ascii="Arial" w:eastAsia="PMingLiU" w:hAnsi="Arial" w:cs="Arial"/>
          <w:iCs/>
          <w:lang w:val="en-AU" w:eastAsia="zh-TW"/>
        </w:rPr>
        <w:t>即最少為淨資產的</w:t>
      </w:r>
      <w:r w:rsidRPr="00F2065C" w:rsidR="00876A96">
        <w:rPr>
          <w:rFonts w:ascii="Arial" w:eastAsia="PMingLiU" w:hAnsi="Arial" w:cs="Arial"/>
          <w:iCs/>
          <w:lang w:val="en-AU" w:eastAsia="zh-TW"/>
        </w:rPr>
        <w:t>51%</w:t>
      </w:r>
      <w:r w:rsidRPr="00F2065C" w:rsidR="00EA358F">
        <w:rPr>
          <w:rFonts w:ascii="Arial" w:eastAsia="PMingLiU" w:hAnsi="Arial" w:cs="Arial" w:hint="eastAsia"/>
          <w:iCs/>
          <w:lang w:val="en-AU" w:eastAsia="zh-TW"/>
        </w:rPr>
        <w:t>）</w:t>
      </w:r>
      <w:r w:rsidRPr="00F2065C" w:rsidR="00194D08">
        <w:rPr>
          <w:rFonts w:ascii="Arial" w:eastAsia="PMingLiU" w:hAnsi="Arial" w:cs="Arial"/>
          <w:iCs/>
          <w:lang w:val="en-AU" w:eastAsia="zh-TW"/>
        </w:rPr>
        <w:t>投資</w:t>
      </w:r>
      <w:r w:rsidRPr="00F2065C" w:rsidR="00876A96">
        <w:rPr>
          <w:rFonts w:ascii="Arial" w:eastAsia="PMingLiU" w:hAnsi="Arial" w:cs="Arial"/>
          <w:iCs/>
          <w:lang w:val="en-AU" w:eastAsia="zh-TW"/>
        </w:rPr>
        <w:t>於定息及浮息、投資級別及</w:t>
      </w:r>
      <w:r w:rsidRPr="00F2065C" w:rsidR="005C3430">
        <w:rPr>
          <w:rFonts w:ascii="Arial" w:eastAsia="PMingLiU" w:hAnsi="Arial" w:cs="Arial"/>
          <w:iCs/>
          <w:lang w:val="en-AU" w:eastAsia="zh-TW"/>
        </w:rPr>
        <w:t>次投資級別</w:t>
      </w:r>
      <w:r w:rsidRPr="00F2065C" w:rsidR="00204A0E">
        <w:rPr>
          <w:rFonts w:ascii="Arial" w:eastAsia="PMingLiU" w:hAnsi="Arial" w:cs="Arial"/>
          <w:iCs/>
          <w:lang w:val="en-AU" w:eastAsia="zh-TW"/>
        </w:rPr>
        <w:t>可轉讓債務證券</w:t>
      </w:r>
      <w:r w:rsidRPr="00F2065C" w:rsidR="00C727BD">
        <w:rPr>
          <w:rFonts w:ascii="Arial" w:eastAsia="PMingLiU" w:hAnsi="Arial" w:cs="Arial"/>
          <w:iCs/>
          <w:lang w:val="en-AU" w:eastAsia="zh-TW"/>
        </w:rPr>
        <w:t>，包括</w:t>
      </w:r>
      <w:r w:rsidRPr="00F2065C" w:rsidR="001E4D5C">
        <w:rPr>
          <w:rFonts w:ascii="Arial" w:eastAsia="PMingLiU" w:hAnsi="Arial" w:cs="Arial"/>
          <w:iCs/>
          <w:lang w:val="en-AU" w:eastAsia="zh-TW"/>
        </w:rPr>
        <w:t>政府、公營機構及公司發行的通脹掛鈎債券及債務</w:t>
      </w:r>
      <w:r w:rsidRPr="00F2065C" w:rsidR="00DB472D">
        <w:rPr>
          <w:rFonts w:ascii="Arial" w:eastAsia="PMingLiU" w:hAnsi="Arial" w:cs="Arial"/>
          <w:iCs/>
          <w:lang w:val="en-AU" w:eastAsia="zh-TW"/>
        </w:rPr>
        <w:t>證券。</w:t>
      </w:r>
      <w:r w:rsidRPr="00F2065C" w:rsidR="004B5B24">
        <w:rPr>
          <w:rFonts w:ascii="Arial" w:eastAsia="PMingLiU" w:hAnsi="Arial" w:cs="Arial" w:hint="eastAsia"/>
          <w:iCs/>
          <w:lang w:val="en-AU" w:eastAsia="zh-TW"/>
        </w:rPr>
        <w:t>預期在正常情況下，附屬基金會將其淨資產最少三分之二投資於該等證券。</w:t>
      </w:r>
      <w:r w:rsidRPr="00F2065C" w:rsidR="00AE4731">
        <w:rPr>
          <w:rFonts w:ascii="Arial" w:eastAsia="PMingLiU" w:hAnsi="Arial" w:cs="Arial"/>
          <w:lang w:val="en-AU" w:eastAsia="zh-HK"/>
        </w:rPr>
        <w:t>附屬基金可將淨資產最多</w:t>
      </w:r>
      <w:r w:rsidRPr="00F2065C" w:rsidR="00AE4731">
        <w:rPr>
          <w:rFonts w:ascii="Arial" w:eastAsia="PMingLiU" w:hAnsi="Arial" w:cs="Arial"/>
          <w:lang w:val="en-AU" w:eastAsia="zh-HK"/>
        </w:rPr>
        <w:t>100%</w:t>
      </w:r>
      <w:r w:rsidRPr="00F2065C" w:rsidR="00AE4731">
        <w:rPr>
          <w:rFonts w:ascii="Arial" w:eastAsia="PMingLiU" w:hAnsi="Arial" w:cs="Arial"/>
          <w:lang w:val="en-AU" w:eastAsia="zh-HK"/>
        </w:rPr>
        <w:t>投資於次投資級別或如未獲評級（即證券本身及其發行人均無信貸評級）則被投資經理視為相當於該等級別的評級的債務證券。</w:t>
      </w:r>
      <w:r w:rsidRPr="00F2065C" w:rsidR="004B7E9F">
        <w:rPr>
          <w:rFonts w:ascii="Arial" w:eastAsia="PMingLiU" w:hAnsi="Arial" w:cs="Arial"/>
          <w:lang w:val="en-AU" w:eastAsia="zh-HK"/>
        </w:rPr>
        <w:t>附屬基金可將淨資產最多</w:t>
      </w:r>
      <w:r w:rsidRPr="00F2065C" w:rsidR="004B7E9F">
        <w:rPr>
          <w:rFonts w:ascii="Arial" w:eastAsia="PMingLiU" w:hAnsi="Arial" w:cs="Arial"/>
          <w:lang w:val="en-AU" w:eastAsia="zh-HK"/>
        </w:rPr>
        <w:t>25%</w:t>
      </w:r>
      <w:r w:rsidRPr="00F2065C" w:rsidR="004B7E9F">
        <w:rPr>
          <w:rFonts w:ascii="Arial" w:eastAsia="PMingLiU" w:hAnsi="Arial" w:cs="Arial"/>
          <w:lang w:val="en-AU" w:eastAsia="zh-HK"/>
        </w:rPr>
        <w:t>投資於由單一</w:t>
      </w:r>
      <w:r w:rsidRPr="00F2065C" w:rsidR="00A6565F">
        <w:rPr>
          <w:rFonts w:ascii="Arial" w:eastAsia="PMingLiU" w:hAnsi="Arial" w:cs="Arial" w:hint="eastAsia"/>
          <w:lang w:val="en-AU" w:eastAsia="zh-HK"/>
        </w:rPr>
        <w:t>主權發行人</w:t>
      </w:r>
      <w:r w:rsidRPr="00F2065C" w:rsidR="004B7E9F">
        <w:rPr>
          <w:rFonts w:ascii="Arial" w:eastAsia="PMingLiU" w:hAnsi="Arial" w:cs="Arial"/>
          <w:lang w:val="en-AU" w:eastAsia="zh-HK"/>
        </w:rPr>
        <w:t>（包括該國家</w:t>
      </w:r>
      <w:r w:rsidRPr="00F2065C" w:rsidR="00A678E5">
        <w:rPr>
          <w:rFonts w:ascii="Arial" w:eastAsia="PMingLiU" w:hAnsi="Arial" w:cs="Arial"/>
          <w:lang w:val="en-AU" w:eastAsia="zh-HK"/>
        </w:rPr>
        <w:t>的政府及任何公營或當地機關）</w:t>
      </w:r>
      <w:r w:rsidRPr="00F2065C" w:rsidR="00EA358F">
        <w:rPr>
          <w:rFonts w:ascii="Arial" w:eastAsia="PMingLiU" w:hAnsi="Arial" w:cs="Arial"/>
          <w:lang w:val="en-AU" w:eastAsia="zh-HK"/>
        </w:rPr>
        <w:t>（</w:t>
      </w:r>
      <w:r w:rsidRPr="00F2065C" w:rsidR="004B7E9F">
        <w:rPr>
          <w:rFonts w:ascii="Arial" w:eastAsia="PMingLiU" w:hAnsi="Arial" w:cs="Arial"/>
          <w:lang w:val="en-AU" w:eastAsia="zh-HK"/>
        </w:rPr>
        <w:t>例如</w:t>
      </w:r>
      <w:r w:rsidRPr="00F2065C" w:rsidR="00A678E5">
        <w:rPr>
          <w:rFonts w:ascii="Arial" w:eastAsia="PMingLiU" w:hAnsi="Arial" w:cs="Arial" w:hint="eastAsia"/>
          <w:lang w:val="en-AU" w:eastAsia="zh-HK"/>
        </w:rPr>
        <w:t>：</w:t>
      </w:r>
      <w:r w:rsidRPr="00F2065C" w:rsidR="004B7E9F">
        <w:rPr>
          <w:rFonts w:ascii="Arial" w:eastAsia="PMingLiU" w:hAnsi="Arial" w:cs="Arial"/>
          <w:lang w:val="en-AU" w:eastAsia="zh-HK"/>
        </w:rPr>
        <w:t>烏克蘭</w:t>
      </w:r>
      <w:r w:rsidRPr="00F2065C" w:rsidR="00A064A4">
        <w:rPr>
          <w:rFonts w:ascii="Arial" w:eastAsia="PMingLiU" w:hAnsi="Arial" w:cs="Arial"/>
          <w:lang w:val="en-AU" w:eastAsia="zh-HK"/>
        </w:rPr>
        <w:t>、科特迪瓦、洪都拉斯、巴拉圭、塞內加爾、埃及、牙</w:t>
      </w:r>
      <w:r w:rsidRPr="00F2065C" w:rsidR="004F7E96">
        <w:rPr>
          <w:rFonts w:ascii="Arial" w:eastAsia="PMingLiU" w:hAnsi="Arial" w:cs="Arial"/>
          <w:lang w:val="en-AU" w:eastAsia="zh-HK"/>
        </w:rPr>
        <w:t>買加、馬其頓及巴林</w:t>
      </w:r>
      <w:r w:rsidRPr="00F2065C" w:rsidR="00EA358F">
        <w:rPr>
          <w:rFonts w:ascii="Arial" w:eastAsia="PMingLiU" w:hAnsi="Arial" w:cs="Arial"/>
          <w:lang w:val="en-AU" w:eastAsia="zh-HK"/>
        </w:rPr>
        <w:t>）</w:t>
      </w:r>
      <w:r w:rsidRPr="00F2065C" w:rsidR="004B7E9F">
        <w:rPr>
          <w:rFonts w:ascii="Arial" w:eastAsia="PMingLiU" w:hAnsi="Arial" w:cs="Arial"/>
          <w:lang w:val="en-AU" w:eastAsia="zh-HK"/>
        </w:rPr>
        <w:t>發行或擔保的次投資級別證券。</w:t>
      </w:r>
      <w:r w:rsidRPr="00F2065C" w:rsidR="00FF3750">
        <w:rPr>
          <w:rFonts w:ascii="Arial" w:eastAsia="PMingLiU" w:hAnsi="Arial" w:cs="Arial"/>
          <w:lang w:val="en-AU" w:eastAsia="zh-HK"/>
        </w:rPr>
        <w:t>請注意</w:t>
      </w:r>
      <w:r w:rsidRPr="00F2065C" w:rsidR="002E3DEF">
        <w:rPr>
          <w:rFonts w:ascii="Arial" w:eastAsia="PMingLiU" w:hAnsi="Arial" w:cs="Arial" w:hint="eastAsia"/>
          <w:lang w:val="en-AU" w:eastAsia="zh-HK"/>
        </w:rPr>
        <w:t>，</w:t>
      </w:r>
      <w:r w:rsidRPr="00F2065C" w:rsidR="00FF3750">
        <w:rPr>
          <w:rFonts w:ascii="Arial" w:eastAsia="PMingLiU" w:hAnsi="Arial" w:cs="Arial"/>
          <w:lang w:val="en-AU" w:eastAsia="zh-HK"/>
        </w:rPr>
        <w:t>主權發行人</w:t>
      </w:r>
      <w:r w:rsidRPr="00F2065C" w:rsidR="00417F39">
        <w:rPr>
          <w:rFonts w:ascii="Arial" w:eastAsia="PMingLiU" w:hAnsi="Arial" w:cs="Arial"/>
          <w:lang w:val="en-AU" w:eastAsia="zh-HK"/>
        </w:rPr>
        <w:t>的信貸評級可能不時</w:t>
      </w:r>
      <w:r w:rsidRPr="00F2065C" w:rsidR="007A74A5">
        <w:rPr>
          <w:rFonts w:ascii="Arial" w:eastAsia="PMingLiU" w:hAnsi="Arial" w:cs="Arial" w:hint="eastAsia"/>
          <w:lang w:val="en-AU" w:eastAsia="zh-HK"/>
        </w:rPr>
        <w:t>轉變</w:t>
      </w:r>
      <w:r w:rsidRPr="00F2065C" w:rsidR="00417F39">
        <w:rPr>
          <w:rFonts w:ascii="Arial" w:eastAsia="PMingLiU" w:hAnsi="Arial" w:cs="Arial"/>
          <w:lang w:val="en-AU" w:eastAsia="zh-HK"/>
        </w:rPr>
        <w:t>，而上述</w:t>
      </w:r>
      <w:r w:rsidRPr="00F2065C" w:rsidR="00F87C09">
        <w:rPr>
          <w:rFonts w:ascii="Arial" w:eastAsia="PMingLiU" w:hAnsi="Arial" w:cs="Arial"/>
          <w:lang w:val="en-AU" w:eastAsia="zh-HK"/>
        </w:rPr>
        <w:t>主權國家僅供參考，並可能不時</w:t>
      </w:r>
      <w:r w:rsidRPr="00F2065C" w:rsidR="00355C94">
        <w:rPr>
          <w:rFonts w:ascii="Arial" w:eastAsia="PMingLiU" w:hAnsi="Arial" w:cs="Arial" w:hint="eastAsia"/>
          <w:lang w:val="en-AU" w:eastAsia="zh-HK"/>
        </w:rPr>
        <w:t>作出</w:t>
      </w:r>
      <w:r w:rsidRPr="00F2065C" w:rsidR="00F87C09">
        <w:rPr>
          <w:rFonts w:ascii="Arial" w:eastAsia="PMingLiU" w:hAnsi="Arial" w:cs="Arial"/>
          <w:lang w:val="en-AU" w:eastAsia="zh-HK"/>
        </w:rPr>
        <w:t>更改。</w:t>
      </w:r>
      <w:r w:rsidRPr="00F2065C" w:rsidR="007A74A5">
        <w:rPr>
          <w:rFonts w:ascii="Arial" w:eastAsia="PMingLiU" w:hAnsi="Arial" w:cs="Arial" w:hint="eastAsia"/>
          <w:lang w:val="en-AU" w:eastAsia="zh-HK"/>
        </w:rPr>
        <w:t>該等</w:t>
      </w:r>
      <w:r w:rsidRPr="00F2065C" w:rsidR="00FA3BE2">
        <w:rPr>
          <w:rFonts w:ascii="Arial" w:eastAsia="PMingLiU" w:hAnsi="Arial" w:cs="Arial"/>
          <w:lang w:val="en-AU" w:eastAsia="zh-HK"/>
        </w:rPr>
        <w:t>投資建基於投資經理的專業判斷，其投資理</w:t>
      </w:r>
      <w:r w:rsidRPr="00F2065C" w:rsidR="007A74A5">
        <w:rPr>
          <w:rFonts w:ascii="Arial" w:eastAsia="PMingLiU" w:hAnsi="Arial" w:cs="Arial" w:hint="eastAsia"/>
          <w:lang w:val="en-AU" w:eastAsia="zh-HK"/>
        </w:rPr>
        <w:t>由</w:t>
      </w:r>
      <w:r w:rsidRPr="00F2065C" w:rsidR="00FA3BE2">
        <w:rPr>
          <w:rFonts w:ascii="Arial" w:eastAsia="PMingLiU" w:hAnsi="Arial" w:cs="Arial"/>
          <w:lang w:val="en-AU" w:eastAsia="zh-HK"/>
        </w:rPr>
        <w:t>可能包括根據投資經理的分析對主權發行人的利好和正面展望。</w:t>
      </w:r>
      <w:r w:rsidRPr="00F2065C" w:rsidR="00DE4C36">
        <w:rPr>
          <w:rFonts w:ascii="Arial" w:eastAsia="PMingLiU" w:hAnsi="Arial" w:cs="Arial"/>
          <w:lang w:val="en-AU" w:eastAsia="zh-HK"/>
        </w:rPr>
        <w:t>投資經理認為</w:t>
      </w:r>
      <w:r w:rsidRPr="00F2065C" w:rsidR="00D04E4F">
        <w:rPr>
          <w:rFonts w:ascii="Arial" w:eastAsia="PMingLiU" w:hAnsi="Arial" w:cs="Arial"/>
          <w:lang w:val="en-AU" w:eastAsia="zh-HK"/>
        </w:rPr>
        <w:t>在作出</w:t>
      </w:r>
      <w:r w:rsidRPr="00F2065C" w:rsidR="007A74A5">
        <w:rPr>
          <w:rFonts w:ascii="Arial" w:eastAsia="PMingLiU" w:hAnsi="Arial" w:cs="Arial" w:hint="eastAsia"/>
          <w:lang w:val="en-AU" w:eastAsia="zh-HK"/>
        </w:rPr>
        <w:t>該等</w:t>
      </w:r>
      <w:r w:rsidRPr="00F2065C" w:rsidR="00D04E4F">
        <w:rPr>
          <w:rFonts w:ascii="Arial" w:eastAsia="PMingLiU" w:hAnsi="Arial" w:cs="Arial"/>
          <w:lang w:val="en-AU" w:eastAsia="zh-HK"/>
        </w:rPr>
        <w:t>投資時必須保持</w:t>
      </w:r>
      <w:r w:rsidRPr="00F2065C" w:rsidR="00887BA6">
        <w:rPr>
          <w:rFonts w:ascii="Arial" w:eastAsia="PMingLiU" w:hAnsi="Arial" w:cs="Arial"/>
          <w:lang w:val="en-AU" w:eastAsia="zh-HK"/>
        </w:rPr>
        <w:t>靈活性，以實現投資目標</w:t>
      </w:r>
      <w:r w:rsidRPr="00F2065C" w:rsidR="005D55C6">
        <w:rPr>
          <w:rFonts w:ascii="Arial" w:eastAsia="PMingLiU" w:hAnsi="Arial" w:cs="Arial"/>
          <w:lang w:val="en-AU" w:eastAsia="zh-HK"/>
        </w:rPr>
        <w:t>。</w:t>
      </w:r>
    </w:p>
    <w:p w:rsidR="00B92FF6" w:rsidRPr="00F2065C" w:rsidP="00305E4E" w14:paraId="53F8850C" w14:textId="1BA436B1">
      <w:pPr>
        <w:pStyle w:val="Heading2"/>
        <w:tabs>
          <w:tab w:val="left" w:pos="1276"/>
        </w:tabs>
        <w:ind w:left="0" w:right="69"/>
        <w:jc w:val="both"/>
        <w:rPr>
          <w:rFonts w:ascii="Arial" w:eastAsia="PMingLiU" w:hAnsi="Arial" w:cs="Arial"/>
          <w:b w:val="0"/>
          <w:bCs w:val="0"/>
          <w:sz w:val="18"/>
          <w:szCs w:val="18"/>
          <w:lang w:val="en-AU" w:eastAsia="zh-HK"/>
        </w:rPr>
      </w:pPr>
    </w:p>
    <w:p w:rsidR="00B92FF6" w:rsidRPr="00F2065C" w:rsidP="00305E4E" w14:paraId="784C7780" w14:textId="519C2D44">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附屬基金可投資於或投資參與可贖回債券的總資產並無任何特定限制</w:t>
      </w:r>
      <w:r w:rsidRPr="00F2065C">
        <w:rPr>
          <w:rFonts w:ascii="Arial" w:eastAsia="PMingLiU" w:hAnsi="Arial" w:cs="Arial"/>
          <w:b w:val="0"/>
          <w:bCs w:val="0"/>
          <w:sz w:val="18"/>
          <w:szCs w:val="18"/>
          <w:lang w:val="en-AU" w:eastAsia="zh-HK"/>
        </w:rPr>
        <w:t>。附屬基金亦可將</w:t>
      </w:r>
      <w:r w:rsidRPr="00F2065C" w:rsidR="002D1A24">
        <w:rPr>
          <w:rFonts w:ascii="Arial" w:eastAsia="PMingLiU" w:hAnsi="Arial" w:cs="Arial"/>
          <w:b w:val="0"/>
          <w:bCs w:val="0"/>
          <w:sz w:val="18"/>
          <w:szCs w:val="18"/>
          <w:lang w:val="en-AU" w:eastAsia="zh-HK"/>
        </w:rPr>
        <w:t>淨資產</w:t>
      </w:r>
      <w:r w:rsidRPr="00F2065C" w:rsidR="00F14786">
        <w:rPr>
          <w:rFonts w:ascii="Arial" w:eastAsia="PMingLiU" w:hAnsi="Arial" w:cs="Arial"/>
          <w:b w:val="0"/>
          <w:bCs w:val="0"/>
          <w:sz w:val="18"/>
          <w:szCs w:val="18"/>
          <w:lang w:val="en-AU" w:eastAsia="zh-HK"/>
        </w:rPr>
        <w:t>最多</w:t>
      </w:r>
      <w:r w:rsidRPr="00F2065C" w:rsidR="00F14786">
        <w:rPr>
          <w:rFonts w:ascii="Arial" w:eastAsia="PMingLiU" w:hAnsi="Arial" w:cs="Arial"/>
          <w:b w:val="0"/>
          <w:bCs w:val="0"/>
          <w:sz w:val="18"/>
          <w:szCs w:val="18"/>
          <w:lang w:val="en-AU" w:eastAsia="zh-HK"/>
        </w:rPr>
        <w:t>25%</w:t>
      </w:r>
      <w:r w:rsidRPr="00F2065C" w:rsidR="002D1A24">
        <w:rPr>
          <w:rFonts w:ascii="Arial" w:eastAsia="PMingLiU" w:hAnsi="Arial" w:cs="Arial"/>
          <w:b w:val="0"/>
          <w:bCs w:val="0"/>
          <w:sz w:val="18"/>
          <w:szCs w:val="18"/>
          <w:lang w:val="en-AU" w:eastAsia="zh-HK"/>
        </w:rPr>
        <w:t>投資於由銀行、保險公司及非金融企業發行的後償債務。</w:t>
      </w:r>
    </w:p>
    <w:p w:rsidR="00305E4E" w:rsidRPr="00F2065C" w:rsidP="00305E4E" w14:paraId="7819F450" w14:textId="1DC12328">
      <w:pPr>
        <w:pStyle w:val="Heading2"/>
        <w:tabs>
          <w:tab w:val="left" w:pos="1276"/>
        </w:tabs>
        <w:ind w:left="0" w:right="69"/>
        <w:jc w:val="both"/>
        <w:rPr>
          <w:rFonts w:ascii="Arial" w:eastAsia="PMingLiU" w:hAnsi="Arial" w:cs="Arial"/>
          <w:b w:val="0"/>
          <w:bCs w:val="0"/>
          <w:sz w:val="18"/>
          <w:szCs w:val="18"/>
          <w:lang w:val="en-AU" w:eastAsia="zh-HK"/>
        </w:rPr>
      </w:pPr>
    </w:p>
    <w:p w:rsidR="00D91E78" w:rsidRPr="00F2065C" w:rsidP="005064FB" w14:paraId="1B798BF6" w14:textId="1CFFD8C2">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附屬基金亦可因持有評級已被下調至違約或受壓級別的債券而將淨資產最多</w:t>
      </w:r>
      <w:r w:rsidRPr="00F2065C">
        <w:rPr>
          <w:rFonts w:ascii="Arial" w:eastAsia="PMingLiU" w:hAnsi="Arial" w:cs="Arial"/>
          <w:b w:val="0"/>
          <w:bCs w:val="0"/>
          <w:sz w:val="18"/>
          <w:szCs w:val="18"/>
          <w:lang w:val="en-AU" w:eastAsia="zh-HK"/>
        </w:rPr>
        <w:t>10%</w:t>
      </w:r>
      <w:r w:rsidRPr="00F2065C">
        <w:rPr>
          <w:rFonts w:ascii="Arial" w:eastAsia="PMingLiU" w:hAnsi="Arial" w:cs="Arial" w:hint="eastAsia"/>
          <w:b w:val="0"/>
          <w:bCs w:val="0"/>
          <w:sz w:val="18"/>
          <w:szCs w:val="18"/>
          <w:lang w:val="en-AU" w:eastAsia="zh-HK"/>
        </w:rPr>
        <w:t>持有受壓及違約證券，如投資經理認為該等債券與附屬基金的投資目標符合一致。</w:t>
      </w:r>
      <w:r w:rsidRPr="00F2065C" w:rsidR="00CF3B5B">
        <w:rPr>
          <w:rFonts w:ascii="Arial" w:eastAsia="PMingLiU" w:hAnsi="Arial" w:cs="Arial" w:hint="eastAsia"/>
          <w:b w:val="0"/>
          <w:bCs w:val="0"/>
          <w:sz w:val="18"/>
          <w:szCs w:val="18"/>
          <w:lang w:val="en-AU" w:eastAsia="zh-HK"/>
        </w:rPr>
        <w:t>預期此等證券將於</w:t>
      </w:r>
      <w:r w:rsidRPr="00F2065C" w:rsidR="00CF3B5B">
        <w:rPr>
          <w:rFonts w:ascii="Arial" w:eastAsia="PMingLiU" w:hAnsi="Arial" w:cs="Arial"/>
          <w:b w:val="0"/>
          <w:bCs w:val="0"/>
          <w:sz w:val="18"/>
          <w:szCs w:val="18"/>
          <w:lang w:val="en-AU" w:eastAsia="zh-HK"/>
        </w:rPr>
        <w:t>6</w:t>
      </w:r>
      <w:r w:rsidRPr="00F2065C" w:rsidR="00CF3B5B">
        <w:rPr>
          <w:rFonts w:ascii="Arial" w:eastAsia="PMingLiU" w:hAnsi="Arial" w:cs="Arial" w:hint="eastAsia"/>
          <w:b w:val="0"/>
          <w:bCs w:val="0"/>
          <w:sz w:val="18"/>
          <w:szCs w:val="18"/>
          <w:lang w:val="en-AU" w:eastAsia="zh-HK"/>
        </w:rPr>
        <w:t>個月內出售，除非有特定事件妨礙投資經理獲取其流動資金來源。</w:t>
      </w:r>
    </w:p>
    <w:p w:rsidR="00D91E78" w:rsidRPr="00F2065C" w:rsidP="005064FB" w14:paraId="7611262A" w14:textId="77777777">
      <w:pPr>
        <w:pStyle w:val="Heading2"/>
        <w:tabs>
          <w:tab w:val="left" w:pos="1276"/>
        </w:tabs>
        <w:ind w:left="0" w:right="69"/>
        <w:jc w:val="both"/>
        <w:rPr>
          <w:rFonts w:ascii="Arial" w:eastAsia="PMingLiU" w:hAnsi="Arial" w:cs="Arial"/>
          <w:b w:val="0"/>
          <w:bCs w:val="0"/>
          <w:sz w:val="18"/>
          <w:szCs w:val="18"/>
          <w:lang w:val="en-AU" w:eastAsia="zh-HK"/>
        </w:rPr>
      </w:pPr>
    </w:p>
    <w:p w:rsidR="003B0874" w:rsidRPr="00F2065C" w:rsidP="005064FB" w14:paraId="28C21086" w14:textId="15B6CC88">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附屬基金可將少於</w:t>
      </w:r>
      <w:r w:rsidRPr="00F2065C">
        <w:rPr>
          <w:rFonts w:ascii="Arial" w:eastAsia="PMingLiU" w:hAnsi="Arial" w:cs="Arial"/>
          <w:b w:val="0"/>
          <w:bCs w:val="0"/>
          <w:sz w:val="18"/>
          <w:szCs w:val="18"/>
          <w:lang w:val="en-AU" w:eastAsia="zh-HK"/>
        </w:rPr>
        <w:t>20%</w:t>
      </w:r>
      <w:r w:rsidRPr="00F2065C">
        <w:rPr>
          <w:rFonts w:ascii="Arial" w:eastAsia="PMingLiU" w:hAnsi="Arial" w:cs="Arial"/>
          <w:b w:val="0"/>
          <w:bCs w:val="0"/>
          <w:sz w:val="18"/>
          <w:szCs w:val="18"/>
          <w:lang w:val="en-AU" w:eastAsia="zh-HK"/>
        </w:rPr>
        <w:t>的淨資產投資於證券</w:t>
      </w:r>
      <w:r w:rsidRPr="00F2065C" w:rsidR="00D06FEA">
        <w:rPr>
          <w:rFonts w:ascii="Arial" w:eastAsia="PMingLiU" w:hAnsi="Arial" w:cs="Arial"/>
          <w:b w:val="0"/>
          <w:bCs w:val="0"/>
          <w:sz w:val="18"/>
          <w:szCs w:val="18"/>
          <w:lang w:val="en-AU" w:eastAsia="zh-HK"/>
        </w:rPr>
        <w:t>化工具</w:t>
      </w:r>
      <w:r w:rsidRPr="00F2065C" w:rsidR="00807BDA">
        <w:rPr>
          <w:rFonts w:ascii="Arial" w:eastAsia="PMingLiU" w:hAnsi="Arial" w:cs="Arial"/>
          <w:b w:val="0"/>
          <w:bCs w:val="0"/>
          <w:sz w:val="18"/>
          <w:szCs w:val="18"/>
          <w:lang w:val="en-AU" w:eastAsia="zh-HK"/>
        </w:rPr>
        <w:t>或</w:t>
      </w:r>
      <w:r w:rsidRPr="00F2065C" w:rsidR="007A74A5">
        <w:rPr>
          <w:rFonts w:ascii="Arial" w:eastAsia="PMingLiU" w:hAnsi="Arial" w:cs="Arial" w:hint="eastAsia"/>
          <w:b w:val="0"/>
          <w:bCs w:val="0"/>
          <w:sz w:val="18"/>
          <w:szCs w:val="18"/>
          <w:lang w:val="en-AU" w:eastAsia="zh-HK"/>
        </w:rPr>
        <w:t>同</w:t>
      </w:r>
      <w:r w:rsidRPr="00F2065C" w:rsidR="00807BDA">
        <w:rPr>
          <w:rFonts w:ascii="Arial" w:eastAsia="PMingLiU" w:hAnsi="Arial" w:cs="Arial"/>
          <w:b w:val="0"/>
          <w:bCs w:val="0"/>
          <w:sz w:val="18"/>
          <w:szCs w:val="18"/>
          <w:lang w:val="en-AU" w:eastAsia="zh-HK"/>
        </w:rPr>
        <w:t>等的工具，例如</w:t>
      </w:r>
      <w:r w:rsidRPr="00F2065C" w:rsidR="007A74A5">
        <w:rPr>
          <w:rFonts w:ascii="Arial" w:eastAsia="PMingLiU" w:hAnsi="Arial" w:cs="Arial" w:hint="eastAsia"/>
          <w:b w:val="0"/>
          <w:bCs w:val="0"/>
          <w:sz w:val="18"/>
          <w:szCs w:val="18"/>
          <w:lang w:val="en-AU" w:eastAsia="zh-HK"/>
        </w:rPr>
        <w:t>：</w:t>
      </w:r>
      <w:r w:rsidRPr="00F2065C" w:rsidR="00807BDA">
        <w:rPr>
          <w:rFonts w:ascii="Arial" w:eastAsia="PMingLiU" w:hAnsi="Arial" w:cs="Arial"/>
          <w:b w:val="0"/>
          <w:bCs w:val="0"/>
          <w:sz w:val="18"/>
          <w:szCs w:val="18"/>
          <w:lang w:val="en-AU" w:eastAsia="zh-HK"/>
        </w:rPr>
        <w:t>資產抵押證券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A</w:t>
      </w:r>
      <w:r w:rsidR="00CC4D62">
        <w:rPr>
          <w:rFonts w:ascii="Arial" w:eastAsia="PMingLiU" w:hAnsi="Arial" w:cs="Arial"/>
          <w:b w:val="0"/>
          <w:bCs w:val="0"/>
          <w:sz w:val="18"/>
          <w:szCs w:val="18"/>
          <w:lang w:val="en-AU" w:eastAsia="zh-HK"/>
        </w:rPr>
        <w:t>BS</w:t>
      </w:r>
      <w:r w:rsidR="00CC4D62">
        <w:rPr>
          <w:rFonts w:ascii="Arial" w:eastAsia="PMingLiU" w:hAnsi="Arial" w:cs="Arial"/>
          <w:b w:val="0"/>
          <w:bCs w:val="0"/>
          <w:sz w:val="18"/>
          <w:szCs w:val="18"/>
          <w:lang w:val="en-AU" w:eastAsia="zh-HK"/>
        </w:rPr>
        <w:t>）</w:t>
      </w:r>
      <w:r w:rsidRPr="00F2065C" w:rsidR="00807BDA">
        <w:rPr>
          <w:rFonts w:ascii="Arial" w:eastAsia="PMingLiU" w:hAnsi="Arial" w:cs="Arial"/>
          <w:b w:val="0"/>
          <w:bCs w:val="0"/>
          <w:sz w:val="18"/>
          <w:szCs w:val="18"/>
          <w:lang w:val="en-AU" w:eastAsia="zh-HK"/>
        </w:rPr>
        <w:t>、債務抵押債券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DO</w:t>
      </w:r>
      <w:r w:rsidR="00CC4D62">
        <w:rPr>
          <w:rFonts w:ascii="Arial" w:eastAsia="PMingLiU" w:hAnsi="Arial" w:cs="Arial"/>
          <w:b w:val="0"/>
          <w:bCs w:val="0"/>
          <w:sz w:val="18"/>
          <w:szCs w:val="18"/>
          <w:lang w:val="en-AU" w:eastAsia="zh-HK"/>
        </w:rPr>
        <w:t>）</w:t>
      </w:r>
      <w:r w:rsidRPr="00F2065C" w:rsidR="00325ADB">
        <w:rPr>
          <w:rFonts w:ascii="Arial" w:eastAsia="PMingLiU" w:hAnsi="Arial" w:cs="Arial"/>
          <w:b w:val="0"/>
          <w:bCs w:val="0"/>
          <w:sz w:val="18"/>
          <w:szCs w:val="18"/>
          <w:lang w:val="en-AU" w:eastAsia="zh-HK"/>
        </w:rPr>
        <w:t>、</w:t>
      </w:r>
      <w:r w:rsidRPr="00F2065C" w:rsidR="00FE2A13">
        <w:rPr>
          <w:rFonts w:ascii="Arial" w:eastAsia="PMingLiU" w:hAnsi="Arial" w:cs="Arial"/>
          <w:b w:val="0"/>
          <w:bCs w:val="0"/>
          <w:sz w:val="18"/>
          <w:szCs w:val="18"/>
          <w:lang w:val="en-AU" w:eastAsia="zh-HK"/>
        </w:rPr>
        <w:t>貸款抵押債券或</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LO</w:t>
      </w:r>
      <w:r w:rsidR="00CC4D62">
        <w:rPr>
          <w:rFonts w:ascii="Arial" w:eastAsia="PMingLiU" w:hAnsi="Arial" w:cs="Arial"/>
          <w:b w:val="0"/>
          <w:bCs w:val="0"/>
          <w:sz w:val="18"/>
          <w:szCs w:val="18"/>
          <w:lang w:val="en-AU" w:eastAsia="zh-HK"/>
        </w:rPr>
        <w:t>）</w:t>
      </w:r>
      <w:r w:rsidRPr="00F2065C" w:rsidR="001D354B">
        <w:rPr>
          <w:rFonts w:ascii="Arial" w:eastAsia="PMingLiU" w:hAnsi="Arial" w:cs="Arial" w:hint="eastAsia"/>
          <w:b w:val="0"/>
          <w:bCs w:val="0"/>
          <w:sz w:val="18"/>
          <w:szCs w:val="18"/>
          <w:lang w:val="en-AU" w:eastAsia="zh-HK"/>
        </w:rPr>
        <w:t>類</w:t>
      </w:r>
      <w:r w:rsidRPr="00F2065C" w:rsidR="00F67AC6">
        <w:rPr>
          <w:rFonts w:ascii="Arial" w:eastAsia="PMingLiU" w:hAnsi="Arial" w:cs="Arial"/>
          <w:b w:val="0"/>
          <w:bCs w:val="0"/>
          <w:sz w:val="18"/>
          <w:szCs w:val="18"/>
          <w:lang w:val="en-AU" w:eastAsia="zh-HK"/>
        </w:rPr>
        <w:t>似資產。</w:t>
      </w:r>
    </w:p>
    <w:p w:rsidR="003B0874" w:rsidRPr="00F2065C" w:rsidP="005064FB" w14:paraId="3800A592" w14:textId="48D37286">
      <w:pPr>
        <w:pStyle w:val="Heading2"/>
        <w:tabs>
          <w:tab w:val="left" w:pos="1276"/>
        </w:tabs>
        <w:ind w:left="0" w:right="69"/>
        <w:jc w:val="both"/>
        <w:rPr>
          <w:rFonts w:ascii="Arial" w:eastAsia="PMingLiU" w:hAnsi="Arial" w:cs="Arial"/>
          <w:b w:val="0"/>
          <w:bCs w:val="0"/>
          <w:sz w:val="18"/>
          <w:szCs w:val="18"/>
          <w:lang w:val="en-AU" w:eastAsia="zh-HK"/>
        </w:rPr>
      </w:pPr>
    </w:p>
    <w:p w:rsidR="003B0874" w:rsidP="00B1071B" w14:paraId="0BDC910F" w14:textId="6BB6FF87">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附屬基金可投資於</w:t>
      </w:r>
      <w:r w:rsidRPr="00F2065C" w:rsidR="0067195B">
        <w:rPr>
          <w:rFonts w:ascii="Arial" w:eastAsia="PMingLiU" w:hAnsi="Arial" w:cs="Arial"/>
          <w:b w:val="0"/>
          <w:bCs w:val="0"/>
          <w:sz w:val="18"/>
          <w:szCs w:val="18"/>
          <w:lang w:val="en-AU" w:eastAsia="zh-HK"/>
        </w:rPr>
        <w:t>具吸收虧損特點的債務工具（「</w:t>
      </w:r>
      <w:r w:rsidRPr="00F2065C" w:rsidR="0067195B">
        <w:rPr>
          <w:rFonts w:ascii="Arial" w:eastAsia="PMingLiU" w:hAnsi="Arial" w:cs="Arial"/>
          <w:b w:val="0"/>
          <w:bCs w:val="0"/>
          <w:sz w:val="18"/>
          <w:szCs w:val="18"/>
          <w:lang w:val="en-AU" w:eastAsia="zh-HK"/>
        </w:rPr>
        <w:t>LAP</w:t>
      </w:r>
      <w:r w:rsidRPr="00F2065C" w:rsidR="0067195B">
        <w:rPr>
          <w:rFonts w:ascii="Arial" w:eastAsia="PMingLiU" w:hAnsi="Arial" w:cs="Arial"/>
          <w:b w:val="0"/>
          <w:bCs w:val="0"/>
          <w:sz w:val="18"/>
          <w:szCs w:val="18"/>
          <w:lang w:val="en-AU" w:eastAsia="zh-HK"/>
        </w:rPr>
        <w:t>」），例如：或</w:t>
      </w:r>
      <w:r w:rsidRPr="00F2065C" w:rsidR="00821A05">
        <w:rPr>
          <w:rFonts w:ascii="Arial" w:eastAsia="PMingLiU" w:hAnsi="Arial" w:cs="Arial" w:hint="eastAsia"/>
          <w:b w:val="0"/>
          <w:bCs w:val="0"/>
          <w:sz w:val="18"/>
          <w:szCs w:val="18"/>
          <w:lang w:val="en-AU" w:eastAsia="zh-HK"/>
        </w:rPr>
        <w:t>然</w:t>
      </w:r>
      <w:r w:rsidRPr="00F2065C" w:rsidR="0067195B">
        <w:rPr>
          <w:rFonts w:ascii="Arial" w:eastAsia="PMingLiU" w:hAnsi="Arial" w:cs="Arial"/>
          <w:b w:val="0"/>
          <w:bCs w:val="0"/>
          <w:sz w:val="18"/>
          <w:szCs w:val="18"/>
          <w:lang w:val="en-AU" w:eastAsia="zh-HK"/>
        </w:rPr>
        <w:t>可換股債券</w:t>
      </w:r>
      <w:r w:rsidRPr="00F2065C" w:rsidR="00C42098">
        <w:rPr>
          <w:rFonts w:ascii="Arial" w:eastAsia="PMingLiU" w:hAnsi="Arial" w:cs="Arial"/>
          <w:b w:val="0"/>
          <w:bCs w:val="0"/>
          <w:sz w:val="18"/>
          <w:szCs w:val="18"/>
          <w:lang w:val="en-AU" w:eastAsia="zh-HK"/>
        </w:rPr>
        <w:t>(CoCos)</w:t>
      </w:r>
      <w:r w:rsidRPr="00F2065C" w:rsidR="00F771BB">
        <w:rPr>
          <w:rFonts w:ascii="Arial" w:eastAsia="PMingLiU" w:hAnsi="Arial" w:cs="Arial"/>
          <w:b w:val="0"/>
          <w:bCs w:val="0"/>
          <w:sz w:val="18"/>
          <w:szCs w:val="18"/>
          <w:lang w:val="en-AU" w:eastAsia="zh-HK"/>
        </w:rPr>
        <w:t>、</w:t>
      </w:r>
      <w:r w:rsidRPr="00F2065C" w:rsidR="000252F8">
        <w:rPr>
          <w:rFonts w:ascii="Arial" w:eastAsia="PMingLiU" w:hAnsi="Arial" w:cs="Arial"/>
          <w:b w:val="0"/>
          <w:bCs w:val="0"/>
          <w:sz w:val="18"/>
          <w:szCs w:val="18"/>
          <w:lang w:val="en-AU" w:eastAsia="zh-HK"/>
        </w:rPr>
        <w:t>後償</w:t>
      </w:r>
      <w:r w:rsidRPr="00F2065C" w:rsidR="00821A05">
        <w:rPr>
          <w:rFonts w:ascii="Arial" w:eastAsia="PMingLiU" w:hAnsi="Arial" w:cs="Arial" w:hint="eastAsia"/>
          <w:b w:val="0"/>
          <w:bCs w:val="0"/>
          <w:sz w:val="18"/>
          <w:szCs w:val="18"/>
          <w:lang w:val="en-AU" w:eastAsia="zh-HK"/>
        </w:rPr>
        <w:t>債務</w:t>
      </w:r>
      <w:r w:rsidRPr="00F2065C" w:rsidR="00F771BB">
        <w:rPr>
          <w:rFonts w:ascii="Arial" w:eastAsia="PMingLiU" w:hAnsi="Arial" w:cs="Arial"/>
          <w:b w:val="0"/>
          <w:bCs w:val="0"/>
          <w:sz w:val="18"/>
          <w:szCs w:val="18"/>
          <w:lang w:val="en-AU" w:eastAsia="zh-HK"/>
        </w:rPr>
        <w:t>、</w:t>
      </w:r>
      <w:r w:rsidRPr="00F2065C" w:rsidR="00E07E30">
        <w:rPr>
          <w:rFonts w:ascii="Arial" w:eastAsia="PMingLiU" w:hAnsi="Arial" w:cs="Arial" w:hint="eastAsia"/>
          <w:b w:val="0"/>
          <w:bCs w:val="0"/>
          <w:sz w:val="18"/>
          <w:szCs w:val="18"/>
          <w:lang w:val="en-AU" w:eastAsia="zh-HK"/>
        </w:rPr>
        <w:t>高級非優先債務、</w:t>
      </w:r>
      <w:r w:rsidRPr="00F2065C" w:rsidR="0006560A">
        <w:rPr>
          <w:rFonts w:ascii="Arial" w:eastAsia="PMingLiU" w:hAnsi="Arial" w:cs="Arial"/>
          <w:b w:val="0"/>
          <w:bCs w:val="0"/>
          <w:sz w:val="18"/>
          <w:szCs w:val="18"/>
          <w:lang w:val="en-AU" w:eastAsia="zh-HK"/>
        </w:rPr>
        <w:t>具吸收虧損特點的</w:t>
      </w:r>
      <w:r w:rsidRPr="00F2065C" w:rsidR="002444AC">
        <w:rPr>
          <w:rFonts w:ascii="Arial" w:eastAsia="PMingLiU" w:hAnsi="Arial" w:cs="Arial"/>
          <w:b w:val="0"/>
          <w:bCs w:val="0"/>
          <w:sz w:val="18"/>
          <w:szCs w:val="18"/>
          <w:lang w:val="en-AU" w:eastAsia="zh-HK"/>
        </w:rPr>
        <w:t>外部</w:t>
      </w:r>
      <w:r w:rsidRPr="00F2065C" w:rsidR="0006560A">
        <w:rPr>
          <w:rFonts w:ascii="Arial" w:eastAsia="PMingLiU" w:hAnsi="Arial" w:cs="Arial"/>
          <w:b w:val="0"/>
          <w:bCs w:val="0"/>
          <w:sz w:val="18"/>
          <w:szCs w:val="18"/>
          <w:lang w:val="en-AU" w:eastAsia="zh-HK"/>
        </w:rPr>
        <w:t>債務工具</w:t>
      </w:r>
      <w:r w:rsidRPr="00F2065C" w:rsidR="002444AC">
        <w:rPr>
          <w:rFonts w:ascii="Arial" w:eastAsia="PMingLiU" w:hAnsi="Arial" w:cs="Arial"/>
          <w:b w:val="0"/>
          <w:bCs w:val="0"/>
          <w:sz w:val="18"/>
          <w:szCs w:val="18"/>
          <w:lang w:val="en-AU" w:eastAsia="zh-HK"/>
        </w:rPr>
        <w:t>總額、根據金融機構的調解機制</w:t>
      </w:r>
      <w:r w:rsidRPr="00F2065C" w:rsidR="00555028">
        <w:rPr>
          <w:rFonts w:ascii="Arial" w:eastAsia="PMingLiU" w:hAnsi="Arial" w:cs="Arial"/>
          <w:b w:val="0"/>
          <w:bCs w:val="0"/>
          <w:sz w:val="18"/>
          <w:szCs w:val="18"/>
          <w:lang w:val="en-AU" w:eastAsia="zh-HK"/>
        </w:rPr>
        <w:t>分類為</w:t>
      </w:r>
      <w:r w:rsidRPr="00F2065C" w:rsidR="0067195B">
        <w:rPr>
          <w:rFonts w:ascii="Arial" w:eastAsia="PMingLiU" w:hAnsi="Arial" w:cs="Arial"/>
          <w:b w:val="0"/>
          <w:bCs w:val="0"/>
          <w:sz w:val="18"/>
          <w:szCs w:val="18"/>
          <w:lang w:val="en-AU" w:eastAsia="zh-HK"/>
        </w:rPr>
        <w:t>額外一級資本</w:t>
      </w:r>
      <w:r w:rsidRPr="00F2065C" w:rsidR="00555028">
        <w:rPr>
          <w:rFonts w:ascii="Arial" w:eastAsia="PMingLiU" w:hAnsi="Arial" w:cs="Arial"/>
          <w:b w:val="0"/>
          <w:bCs w:val="0"/>
          <w:sz w:val="18"/>
          <w:szCs w:val="18"/>
          <w:lang w:val="en-AU" w:eastAsia="zh-HK"/>
        </w:rPr>
        <w:t>／</w:t>
      </w:r>
      <w:r w:rsidRPr="00F2065C" w:rsidR="0067195B">
        <w:rPr>
          <w:rFonts w:ascii="Arial" w:eastAsia="PMingLiU" w:hAnsi="Arial" w:cs="Arial"/>
          <w:b w:val="0"/>
          <w:bCs w:val="0"/>
          <w:sz w:val="18"/>
          <w:szCs w:val="18"/>
          <w:lang w:val="en-AU" w:eastAsia="zh-HK"/>
        </w:rPr>
        <w:t>二級資本</w:t>
      </w:r>
      <w:r w:rsidRPr="00F2065C" w:rsidR="00555028">
        <w:rPr>
          <w:rFonts w:ascii="Arial" w:eastAsia="PMingLiU" w:hAnsi="Arial" w:cs="Arial"/>
          <w:b w:val="0"/>
          <w:bCs w:val="0"/>
          <w:sz w:val="18"/>
          <w:szCs w:val="18"/>
          <w:lang w:val="en-AU" w:eastAsia="zh-HK"/>
        </w:rPr>
        <w:t>工具</w:t>
      </w:r>
      <w:r w:rsidRPr="00F2065C" w:rsidR="0067195B">
        <w:rPr>
          <w:rFonts w:ascii="Arial" w:eastAsia="PMingLiU" w:hAnsi="Arial" w:cs="Arial"/>
          <w:b w:val="0"/>
          <w:bCs w:val="0"/>
          <w:sz w:val="18"/>
          <w:szCs w:val="18"/>
          <w:lang w:val="en-AU" w:eastAsia="zh-HK"/>
        </w:rPr>
        <w:t>的債務工具。</w:t>
      </w:r>
      <w:r w:rsidRPr="00F2065C" w:rsidR="004F373A">
        <w:rPr>
          <w:rFonts w:ascii="Arial" w:eastAsia="PMingLiU" w:hAnsi="Arial" w:cs="Arial"/>
          <w:b w:val="0"/>
          <w:bCs w:val="0"/>
          <w:sz w:val="18"/>
          <w:szCs w:val="18"/>
          <w:lang w:val="en-AU" w:eastAsia="zh-HK"/>
        </w:rPr>
        <w:t>該等工具或須在發生觸發事件時進行應急減值或應急轉換為普通股</w:t>
      </w:r>
      <w:r w:rsidRPr="00F2065C" w:rsidR="00A6565F">
        <w:rPr>
          <w:rFonts w:ascii="Arial" w:eastAsia="PMingLiU" w:hAnsi="Arial" w:cs="Arial" w:hint="eastAsia"/>
          <w:b w:val="0"/>
          <w:bCs w:val="0"/>
          <w:sz w:val="18"/>
          <w:szCs w:val="18"/>
          <w:lang w:val="en-AU" w:eastAsia="zh-HK"/>
        </w:rPr>
        <w:t>，屆時投資經理將評估任何新工具的合適性及將持有或停止投資（取適用者）有關工具</w:t>
      </w:r>
      <w:r w:rsidRPr="00F2065C" w:rsidR="004F373A">
        <w:rPr>
          <w:rFonts w:ascii="Arial" w:eastAsia="PMingLiU" w:hAnsi="Arial" w:cs="Arial"/>
          <w:b w:val="0"/>
          <w:bCs w:val="0"/>
          <w:sz w:val="18"/>
          <w:szCs w:val="18"/>
          <w:lang w:val="en-AU" w:eastAsia="zh-HK"/>
        </w:rPr>
        <w:t>。附屬基金於</w:t>
      </w:r>
      <w:r w:rsidRPr="00F2065C" w:rsidR="0088385A">
        <w:rPr>
          <w:rFonts w:ascii="Arial" w:eastAsia="PMingLiU" w:hAnsi="Arial" w:cs="Arial"/>
          <w:b w:val="0"/>
          <w:bCs w:val="0"/>
          <w:sz w:val="18"/>
          <w:szCs w:val="18"/>
          <w:lang w:val="en-AU" w:eastAsia="zh-HK"/>
        </w:rPr>
        <w:t>LAP</w:t>
      </w:r>
      <w:r w:rsidRPr="00F2065C" w:rsidR="004F373A">
        <w:rPr>
          <w:rFonts w:ascii="Arial" w:eastAsia="PMingLiU" w:hAnsi="Arial" w:cs="Arial"/>
          <w:b w:val="0"/>
          <w:bCs w:val="0"/>
          <w:sz w:val="18"/>
          <w:szCs w:val="18"/>
          <w:lang w:val="en-AU" w:eastAsia="zh-HK"/>
        </w:rPr>
        <w:t>的預期最高投資總額將</w:t>
      </w:r>
      <w:r w:rsidRPr="00F2065C" w:rsidR="005F4124">
        <w:rPr>
          <w:rFonts w:ascii="Arial" w:eastAsia="PMingLiU" w:hAnsi="Arial" w:cs="Arial"/>
          <w:b w:val="0"/>
          <w:bCs w:val="0"/>
          <w:sz w:val="18"/>
          <w:szCs w:val="18"/>
          <w:lang w:val="en-AU" w:eastAsia="zh-HK"/>
        </w:rPr>
        <w:t>不多</w:t>
      </w:r>
      <w:r w:rsidRPr="00F2065C" w:rsidR="004F373A">
        <w:rPr>
          <w:rFonts w:ascii="Arial" w:eastAsia="PMingLiU" w:hAnsi="Arial" w:cs="Arial"/>
          <w:b w:val="0"/>
          <w:bCs w:val="0"/>
          <w:sz w:val="18"/>
          <w:szCs w:val="18"/>
          <w:lang w:val="en-AU" w:eastAsia="zh-HK"/>
        </w:rPr>
        <w:t>於其淨資產的</w:t>
      </w:r>
      <w:r w:rsidRPr="00F2065C" w:rsidR="005F4124">
        <w:rPr>
          <w:rFonts w:ascii="Arial" w:eastAsia="PMingLiU" w:hAnsi="Arial" w:cs="Arial"/>
          <w:b w:val="0"/>
          <w:bCs w:val="0"/>
          <w:sz w:val="18"/>
          <w:szCs w:val="18"/>
          <w:lang w:val="en-AU" w:eastAsia="zh-HK"/>
        </w:rPr>
        <w:t>25%</w:t>
      </w:r>
      <w:r w:rsidRPr="00F2065C" w:rsidR="005F4124">
        <w:rPr>
          <w:rFonts w:ascii="Arial" w:eastAsia="PMingLiU" w:hAnsi="Arial" w:cs="Arial"/>
          <w:b w:val="0"/>
          <w:bCs w:val="0"/>
          <w:sz w:val="18"/>
          <w:szCs w:val="18"/>
          <w:lang w:val="en-AU" w:eastAsia="zh-HK"/>
        </w:rPr>
        <w:t>，當中</w:t>
      </w:r>
      <w:r w:rsidRPr="00F2065C" w:rsidR="00671E4D">
        <w:rPr>
          <w:rFonts w:ascii="Arial" w:eastAsia="PMingLiU" w:hAnsi="Arial" w:cs="Arial"/>
          <w:b w:val="0"/>
          <w:bCs w:val="0"/>
          <w:sz w:val="18"/>
          <w:szCs w:val="18"/>
          <w:lang w:val="en-AU" w:eastAsia="zh-HK"/>
        </w:rPr>
        <w:t>可能將</w:t>
      </w:r>
      <w:r w:rsidRPr="00F2065C" w:rsidR="00A6565F">
        <w:rPr>
          <w:rFonts w:ascii="Arial" w:eastAsia="PMingLiU" w:hAnsi="Arial" w:cs="Arial" w:hint="eastAsia"/>
          <w:b w:val="0"/>
          <w:bCs w:val="0"/>
          <w:sz w:val="18"/>
          <w:szCs w:val="18"/>
          <w:lang w:val="en-AU" w:eastAsia="zh-HK"/>
        </w:rPr>
        <w:t>其</w:t>
      </w:r>
      <w:r w:rsidRPr="00F2065C" w:rsidR="00671E4D">
        <w:rPr>
          <w:rFonts w:ascii="Arial" w:eastAsia="PMingLiU" w:hAnsi="Arial" w:cs="Arial"/>
          <w:b w:val="0"/>
          <w:bCs w:val="0"/>
          <w:sz w:val="18"/>
          <w:szCs w:val="18"/>
          <w:lang w:val="en-AU" w:eastAsia="zh-HK"/>
        </w:rPr>
        <w:t>淨資產的</w:t>
      </w:r>
      <w:r w:rsidRPr="00F2065C" w:rsidR="00B51D66">
        <w:rPr>
          <w:rFonts w:ascii="Arial" w:eastAsia="PMingLiU" w:hAnsi="Arial" w:cs="Arial"/>
          <w:b w:val="0"/>
          <w:bCs w:val="0"/>
          <w:sz w:val="18"/>
          <w:szCs w:val="18"/>
          <w:lang w:val="en-AU" w:eastAsia="zh-HK"/>
        </w:rPr>
        <w:t>最多</w:t>
      </w:r>
      <w:r w:rsidR="00F2065C">
        <w:rPr>
          <w:rFonts w:ascii="Arial" w:eastAsia="PMingLiU" w:hAnsi="Arial" w:cs="Arial" w:hint="eastAsia"/>
          <w:b w:val="0"/>
          <w:bCs w:val="0"/>
          <w:sz w:val="18"/>
          <w:szCs w:val="18"/>
          <w:lang w:val="en-AU" w:eastAsia="zh-HK"/>
        </w:rPr>
        <w:t>1</w:t>
      </w:r>
      <w:r w:rsidRPr="00F2065C" w:rsidR="00671E4D">
        <w:rPr>
          <w:rFonts w:ascii="Arial" w:eastAsia="PMingLiU" w:hAnsi="Arial" w:cs="Arial"/>
          <w:b w:val="0"/>
          <w:bCs w:val="0"/>
          <w:sz w:val="18"/>
          <w:szCs w:val="18"/>
          <w:lang w:val="en-AU" w:eastAsia="zh-HK"/>
        </w:rPr>
        <w:t>5%</w:t>
      </w:r>
      <w:r w:rsidRPr="00F2065C" w:rsidR="00671E4D">
        <w:rPr>
          <w:rFonts w:ascii="Arial" w:eastAsia="PMingLiU" w:hAnsi="Arial" w:cs="Arial"/>
          <w:b w:val="0"/>
          <w:bCs w:val="0"/>
          <w:sz w:val="18"/>
          <w:szCs w:val="18"/>
          <w:lang w:val="en-AU" w:eastAsia="zh-HK"/>
        </w:rPr>
        <w:t>投資於</w:t>
      </w:r>
      <w:r w:rsidRPr="00F2065C" w:rsidR="00671E4D">
        <w:rPr>
          <w:rFonts w:ascii="Arial" w:eastAsia="PMingLiU" w:hAnsi="Arial" w:cs="Arial"/>
          <w:b w:val="0"/>
          <w:bCs w:val="0"/>
          <w:sz w:val="18"/>
          <w:szCs w:val="18"/>
          <w:lang w:val="en-AU" w:eastAsia="zh-HK"/>
        </w:rPr>
        <w:t>CoCo</w:t>
      </w:r>
      <w:r w:rsidRPr="00F2065C" w:rsidR="00200998">
        <w:rPr>
          <w:rFonts w:ascii="Arial" w:eastAsia="PMingLiU" w:hAnsi="Arial" w:cs="Arial"/>
          <w:b w:val="0"/>
          <w:bCs w:val="0"/>
          <w:sz w:val="18"/>
          <w:szCs w:val="18"/>
          <w:lang w:val="en-AU" w:eastAsia="zh-HK"/>
        </w:rPr>
        <w:t>s</w:t>
      </w:r>
      <w:r w:rsidRPr="00F2065C" w:rsidR="004F373A">
        <w:rPr>
          <w:rFonts w:ascii="Arial" w:eastAsia="PMingLiU" w:hAnsi="Arial" w:cs="Arial"/>
          <w:b w:val="0"/>
          <w:bCs w:val="0"/>
          <w:sz w:val="18"/>
          <w:szCs w:val="18"/>
          <w:lang w:val="en-AU" w:eastAsia="zh-HK"/>
        </w:rPr>
        <w:t>。</w:t>
      </w:r>
      <w:r w:rsidRPr="00F2065C" w:rsidR="00D1415C">
        <w:rPr>
          <w:rFonts w:ascii="Arial" w:eastAsia="PMingLiU" w:hAnsi="Arial" w:cs="Arial"/>
          <w:b w:val="0"/>
          <w:bCs w:val="0"/>
          <w:sz w:val="18"/>
          <w:szCs w:val="18"/>
          <w:lang w:val="en-AU" w:eastAsia="zh-HK"/>
        </w:rPr>
        <w:t xml:space="preserve"> </w:t>
      </w:r>
    </w:p>
    <w:p w:rsidR="00CC4D62" w:rsidP="00B1071B" w14:paraId="458CC816" w14:textId="77777777">
      <w:pPr>
        <w:pStyle w:val="Heading2"/>
        <w:tabs>
          <w:tab w:val="left" w:pos="1276"/>
        </w:tabs>
        <w:ind w:left="0" w:right="69"/>
        <w:jc w:val="both"/>
        <w:rPr>
          <w:rFonts w:ascii="Arial" w:eastAsia="PMingLiU" w:hAnsi="Arial" w:cs="Arial"/>
          <w:b w:val="0"/>
          <w:bCs w:val="0"/>
          <w:sz w:val="18"/>
          <w:szCs w:val="18"/>
          <w:lang w:val="en-AU" w:eastAsia="zh-HK"/>
        </w:rPr>
      </w:pPr>
    </w:p>
    <w:p w:rsidR="00CC4D62" w:rsidRPr="00F2065C" w:rsidP="00B1071B" w14:paraId="44E4DFAA" w14:textId="74C5B34D">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w:t>
      </w:r>
      <w:r>
        <w:rPr>
          <w:rFonts w:ascii="Arial" w:eastAsia="PMingLiU" w:hAnsi="Arial" w:cs="Arial"/>
          <w:b w:val="0"/>
          <w:bCs w:val="0"/>
          <w:sz w:val="18"/>
          <w:szCs w:val="18"/>
          <w:lang w:val="en-AU" w:eastAsia="zh-HK"/>
        </w:rPr>
        <w:t>總計不會</w:t>
      </w:r>
      <w:r w:rsidRPr="00F2065C">
        <w:rPr>
          <w:rFonts w:ascii="Arial" w:eastAsia="PMingLiU" w:hAnsi="Arial" w:cs="Arial"/>
          <w:b w:val="0"/>
          <w:bCs w:val="0"/>
          <w:sz w:val="18"/>
          <w:szCs w:val="18"/>
          <w:lang w:val="en-AU" w:eastAsia="zh-HK"/>
        </w:rPr>
        <w:t>將</w:t>
      </w:r>
      <w:r>
        <w:rPr>
          <w:rFonts w:ascii="Arial" w:eastAsia="PMingLiU" w:hAnsi="Arial" w:cs="Arial"/>
          <w:b w:val="0"/>
          <w:bCs w:val="0"/>
          <w:sz w:val="18"/>
          <w:szCs w:val="18"/>
          <w:lang w:val="en-AU" w:eastAsia="zh-HK"/>
        </w:rPr>
        <w:t>超過</w:t>
      </w:r>
      <w:r>
        <w:rPr>
          <w:rFonts w:ascii="Arial" w:eastAsia="PMingLiU" w:hAnsi="Arial" w:cs="Arial" w:hint="eastAsia"/>
          <w:b w:val="0"/>
          <w:bCs w:val="0"/>
          <w:sz w:val="18"/>
          <w:szCs w:val="18"/>
          <w:lang w:val="en-AU" w:eastAsia="zh-HK"/>
        </w:rPr>
        <w:t>3</w:t>
      </w:r>
      <w:r w:rsidRPr="00F2065C">
        <w:rPr>
          <w:rFonts w:ascii="Arial" w:eastAsia="PMingLiU" w:hAnsi="Arial" w:cs="Arial"/>
          <w:b w:val="0"/>
          <w:bCs w:val="0"/>
          <w:sz w:val="18"/>
          <w:szCs w:val="18"/>
          <w:lang w:val="en-AU" w:eastAsia="zh-HK"/>
        </w:rPr>
        <w:t>0%</w:t>
      </w:r>
      <w:r w:rsidRPr="00F2065C">
        <w:rPr>
          <w:rFonts w:ascii="Arial" w:eastAsia="PMingLiU" w:hAnsi="Arial" w:cs="Arial"/>
          <w:b w:val="0"/>
          <w:bCs w:val="0"/>
          <w:sz w:val="18"/>
          <w:szCs w:val="18"/>
          <w:lang w:val="en-AU" w:eastAsia="zh-HK"/>
        </w:rPr>
        <w:t>的淨資產投資於證券化</w:t>
      </w:r>
      <w:r w:rsidRPr="00F2065C" w:rsidR="00090D35">
        <w:rPr>
          <w:rFonts w:ascii="Arial" w:eastAsia="PMingLiU" w:hAnsi="Arial" w:cs="Arial"/>
          <w:b w:val="0"/>
          <w:bCs w:val="0"/>
          <w:sz w:val="18"/>
          <w:szCs w:val="18"/>
          <w:lang w:val="en-AU" w:eastAsia="zh-HK"/>
        </w:rPr>
        <w:t>工具</w:t>
      </w:r>
      <w:r w:rsidRPr="00F2065C">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同</w:t>
      </w:r>
      <w:r w:rsidRPr="00F2065C">
        <w:rPr>
          <w:rFonts w:ascii="Arial" w:eastAsia="PMingLiU" w:hAnsi="Arial" w:cs="Arial"/>
          <w:b w:val="0"/>
          <w:bCs w:val="0"/>
          <w:sz w:val="18"/>
          <w:szCs w:val="18"/>
          <w:lang w:val="en-AU" w:eastAsia="zh-HK"/>
        </w:rPr>
        <w:t>等的</w:t>
      </w:r>
      <w:r w:rsidRPr="00F2065C" w:rsidR="00090D35">
        <w:rPr>
          <w:rFonts w:ascii="Arial" w:eastAsia="PMingLiU" w:hAnsi="Arial" w:cs="Arial"/>
          <w:b w:val="0"/>
          <w:bCs w:val="0"/>
          <w:sz w:val="18"/>
          <w:szCs w:val="18"/>
          <w:lang w:val="en-AU" w:eastAsia="zh-HK"/>
        </w:rPr>
        <w:t>工具</w:t>
      </w:r>
      <w:r>
        <w:rPr>
          <w:rFonts w:ascii="Arial" w:eastAsia="PMingLiU" w:hAnsi="Arial" w:cs="Arial"/>
          <w:b w:val="0"/>
          <w:bCs w:val="0"/>
          <w:sz w:val="18"/>
          <w:szCs w:val="18"/>
          <w:lang w:val="en-AU" w:eastAsia="zh-HK"/>
        </w:rPr>
        <w:t>（</w:t>
      </w:r>
      <w:r w:rsidRPr="00F2065C">
        <w:rPr>
          <w:rFonts w:ascii="Arial" w:eastAsia="PMingLiU" w:hAnsi="Arial" w:cs="Arial"/>
          <w:b w:val="0"/>
          <w:bCs w:val="0"/>
          <w:sz w:val="18"/>
          <w:szCs w:val="18"/>
          <w:lang w:val="en-AU" w:eastAsia="zh-HK"/>
        </w:rPr>
        <w:t>例如</w:t>
      </w:r>
      <w:r w:rsidRPr="00F2065C">
        <w:rPr>
          <w:rFonts w:ascii="Arial" w:eastAsia="PMingLiU" w:hAnsi="Arial" w:cs="Arial" w:hint="eastAsia"/>
          <w:b w:val="0"/>
          <w:bCs w:val="0"/>
          <w:sz w:val="18"/>
          <w:szCs w:val="18"/>
          <w:lang w:val="en-AU" w:eastAsia="zh-HK"/>
        </w:rPr>
        <w:t>：</w:t>
      </w:r>
      <w:r>
        <w:rPr>
          <w:rFonts w:ascii="Arial" w:eastAsia="PMingLiU" w:hAnsi="Arial" w:cs="Arial" w:hint="eastAsia"/>
          <w:b w:val="0"/>
          <w:bCs w:val="0"/>
          <w:sz w:val="18"/>
          <w:szCs w:val="18"/>
          <w:lang w:val="en-AU" w:eastAsia="zh-HK"/>
        </w:rPr>
        <w:t>A</w:t>
      </w:r>
      <w:r>
        <w:rPr>
          <w:rFonts w:ascii="Arial" w:eastAsia="PMingLiU" w:hAnsi="Arial" w:cs="Arial"/>
          <w:b w:val="0"/>
          <w:bCs w:val="0"/>
          <w:sz w:val="18"/>
          <w:szCs w:val="18"/>
          <w:lang w:val="en-AU" w:eastAsia="zh-HK"/>
        </w:rPr>
        <w:t>BS</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DO</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LO</w:t>
      </w:r>
      <w:r>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類</w:t>
      </w:r>
      <w:r w:rsidRPr="00F2065C">
        <w:rPr>
          <w:rFonts w:ascii="Arial" w:eastAsia="PMingLiU" w:hAnsi="Arial" w:cs="Arial"/>
          <w:b w:val="0"/>
          <w:bCs w:val="0"/>
          <w:sz w:val="18"/>
          <w:szCs w:val="18"/>
          <w:lang w:val="en-AU" w:eastAsia="zh-HK"/>
        </w:rPr>
        <w:t>似資產</w:t>
      </w:r>
      <w:r>
        <w:rPr>
          <w:rFonts w:ascii="Arial" w:eastAsia="PMingLiU" w:hAnsi="Arial" w:cs="Arial"/>
          <w:b w:val="0"/>
          <w:bCs w:val="0"/>
          <w:sz w:val="18"/>
          <w:szCs w:val="18"/>
          <w:lang w:val="en-AU" w:eastAsia="zh-HK"/>
        </w:rPr>
        <w:t>）或</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oCos</w:t>
      </w:r>
      <w:r>
        <w:rPr>
          <w:rFonts w:ascii="Arial" w:eastAsia="PMingLiU" w:hAnsi="Arial" w:cs="Arial"/>
          <w:b w:val="0"/>
          <w:bCs w:val="0"/>
          <w:sz w:val="18"/>
          <w:szCs w:val="18"/>
          <w:lang w:val="en-AU" w:eastAsia="zh-HK"/>
        </w:rPr>
        <w:t>。</w:t>
      </w:r>
    </w:p>
    <w:p w:rsidR="009E0147" w:rsidRPr="00F2065C" w:rsidP="00B1071B" w14:paraId="27B596B6" w14:textId="52BC34FF">
      <w:pPr>
        <w:pStyle w:val="BodyText"/>
        <w:spacing w:before="200" w:line="245" w:lineRule="auto"/>
        <w:ind w:left="0"/>
        <w:jc w:val="both"/>
        <w:rPr>
          <w:rFonts w:eastAsia="PMingLiU"/>
          <w:lang w:val="en-AU" w:eastAsia="zh-HK"/>
        </w:rPr>
      </w:pPr>
      <w:r w:rsidRPr="00F2065C">
        <w:rPr>
          <w:rFonts w:ascii="Arial" w:eastAsia="PMingLiU" w:hAnsi="Arial" w:cs="Arial"/>
          <w:lang w:val="en-AU" w:eastAsia="zh-HK"/>
        </w:rPr>
        <w:t>附屬基金可視乎機會而將其大量淨資產（即可能</w:t>
      </w:r>
      <w:r w:rsidRPr="00F2065C" w:rsidR="00200998">
        <w:rPr>
          <w:rFonts w:ascii="Arial" w:eastAsia="PMingLiU" w:hAnsi="Arial" w:cs="Arial" w:hint="eastAsia"/>
          <w:lang w:val="en-AU" w:eastAsia="zh-HK"/>
        </w:rPr>
        <w:t>為</w:t>
      </w:r>
      <w:r w:rsidRPr="00F2065C">
        <w:rPr>
          <w:rFonts w:ascii="Arial" w:eastAsia="PMingLiU" w:hAnsi="Arial" w:cs="Arial"/>
          <w:lang w:val="en-AU" w:eastAsia="zh-HK"/>
        </w:rPr>
        <w:t>其淨資產</w:t>
      </w:r>
      <w:r w:rsidRPr="00F2065C">
        <w:rPr>
          <w:rFonts w:ascii="Arial" w:eastAsia="PMingLiU" w:hAnsi="Arial" w:cs="Arial"/>
          <w:lang w:val="en-AU" w:eastAsia="zh-HK"/>
        </w:rPr>
        <w:t>30%</w:t>
      </w:r>
      <w:r w:rsidRPr="00F2065C">
        <w:rPr>
          <w:rFonts w:ascii="Arial" w:eastAsia="PMingLiU" w:hAnsi="Arial" w:cs="Arial"/>
          <w:lang w:val="en-AU" w:eastAsia="zh-HK"/>
        </w:rPr>
        <w:t>或以上）投資於</w:t>
      </w:r>
      <w:r w:rsidRPr="00F2065C">
        <w:rPr>
          <w:rFonts w:ascii="Arial" w:eastAsia="PMingLiU" w:hAnsi="Arial" w:cs="Arial"/>
          <w:lang w:val="en-AU" w:eastAsia="zh-HK"/>
        </w:rPr>
        <w:t>144A</w:t>
      </w:r>
      <w:r w:rsidRPr="00F2065C">
        <w:rPr>
          <w:rFonts w:ascii="Arial" w:eastAsia="PMingLiU" w:hAnsi="Arial" w:cs="Arial"/>
          <w:lang w:val="en-AU" w:eastAsia="zh-HK"/>
        </w:rPr>
        <w:t>證券（為被限制將由若干類型投資者投資的美國債務證券）。</w:t>
      </w:r>
      <w:r w:rsidRPr="00F2065C" w:rsidR="00A6565F">
        <w:rPr>
          <w:rFonts w:ascii="Arial" w:eastAsia="PMingLiU" w:hAnsi="Arial" w:cs="Arial" w:hint="eastAsia"/>
          <w:lang w:val="en-AU" w:eastAsia="zh-HK"/>
        </w:rPr>
        <w:t>附屬基金可投資的</w:t>
      </w:r>
      <w:r w:rsidRPr="00F2065C" w:rsidR="00A6565F">
        <w:rPr>
          <w:rFonts w:ascii="Arial" w:eastAsia="PMingLiU" w:hAnsi="Arial" w:cs="Arial"/>
          <w:lang w:val="en-AU" w:eastAsia="zh-HK"/>
        </w:rPr>
        <w:t>144A</w:t>
      </w:r>
      <w:r w:rsidRPr="00F2065C" w:rsidR="00A6565F">
        <w:rPr>
          <w:rFonts w:ascii="Arial" w:eastAsia="PMingLiU" w:hAnsi="Arial" w:cs="Arial" w:hint="eastAsia"/>
          <w:lang w:val="en-AU" w:eastAsia="zh-HK"/>
        </w:rPr>
        <w:t>證券包括投資級別及次投資級別證券。</w:t>
      </w:r>
    </w:p>
    <w:p w:rsidR="0085640F" w:rsidRPr="00F2065C" w:rsidP="00832870" w14:paraId="7573BDB3" w14:textId="4BE2A641">
      <w:pPr>
        <w:pStyle w:val="Heading2"/>
        <w:tabs>
          <w:tab w:val="left" w:pos="1276"/>
        </w:tabs>
        <w:ind w:left="0" w:right="69"/>
        <w:jc w:val="both"/>
        <w:rPr>
          <w:rFonts w:eastAsia="PMingLiU"/>
          <w:b w:val="0"/>
          <w:bCs w:val="0"/>
          <w:lang w:val="en-AU" w:eastAsia="zh-HK"/>
        </w:rPr>
      </w:pPr>
    </w:p>
    <w:p w:rsidR="00660C52" w:rsidRPr="00F2065C" w:rsidP="00660C52" w14:paraId="744183CB" w14:textId="61DEC563">
      <w:pPr>
        <w:pStyle w:val="BodyText"/>
        <w:ind w:left="0" w:right="70"/>
        <w:jc w:val="both"/>
        <w:rPr>
          <w:rFonts w:ascii="Arial" w:eastAsia="PMingLiU" w:hAnsi="Arial" w:cs="Arial"/>
          <w:lang w:val="en-AU" w:eastAsia="zh-HK"/>
        </w:rPr>
      </w:pPr>
      <w:r w:rsidRPr="00F2065C">
        <w:rPr>
          <w:rFonts w:ascii="Arial" w:eastAsia="PMingLiU" w:hAnsi="Arial" w:cs="Arial"/>
          <w:lang w:val="en-AU" w:eastAsia="zh-HK"/>
        </w:rPr>
        <w:t>附屬基金可將淨資產最多</w:t>
      </w:r>
      <w:r w:rsidRPr="00F2065C">
        <w:rPr>
          <w:rFonts w:ascii="Arial" w:eastAsia="PMingLiU" w:hAnsi="Arial" w:cs="Arial"/>
          <w:lang w:val="en-AU" w:eastAsia="zh-HK"/>
        </w:rPr>
        <w:t>10%</w:t>
      </w:r>
      <w:r w:rsidRPr="00F2065C">
        <w:rPr>
          <w:rFonts w:ascii="Arial" w:eastAsia="PMingLiU" w:hAnsi="Arial" w:cs="Arial"/>
          <w:lang w:val="en-AU" w:eastAsia="zh-HK"/>
        </w:rPr>
        <w:t>投資於</w:t>
      </w:r>
      <w:r w:rsidRPr="00F2065C">
        <w:rPr>
          <w:rFonts w:ascii="Arial" w:eastAsia="PMingLiU" w:hAnsi="Arial" w:cs="Arial"/>
          <w:lang w:val="en-AU" w:eastAsia="zh-HK"/>
        </w:rPr>
        <w:t>UCITS</w:t>
      </w:r>
      <w:r w:rsidRPr="00F2065C">
        <w:rPr>
          <w:rFonts w:ascii="Arial" w:eastAsia="PMingLiU" w:hAnsi="Arial" w:cs="Arial"/>
          <w:lang w:val="en-AU" w:eastAsia="zh-HK"/>
        </w:rPr>
        <w:t>及／或</w:t>
      </w:r>
      <w:r w:rsidRPr="00F2065C">
        <w:rPr>
          <w:rFonts w:ascii="Arial" w:eastAsia="PMingLiU" w:hAnsi="Arial" w:cs="Arial"/>
          <w:lang w:val="en-AU" w:eastAsia="zh-HK"/>
        </w:rPr>
        <w:t>UCI</w:t>
      </w:r>
      <w:r w:rsidRPr="00F2065C">
        <w:rPr>
          <w:rFonts w:ascii="Arial" w:eastAsia="PMingLiU" w:hAnsi="Arial" w:cs="Arial"/>
          <w:lang w:val="en-AU" w:eastAsia="zh-HK"/>
        </w:rPr>
        <w:t>（按香港發售備忘錄所定義）。</w:t>
      </w:r>
      <w:r w:rsidRPr="00F2065C">
        <w:rPr>
          <w:rFonts w:ascii="Arial" w:eastAsia="PMingLiU" w:hAnsi="Arial" w:cs="Arial"/>
          <w:lang w:val="en-AU" w:eastAsia="zh-HK"/>
        </w:rPr>
        <w:t xml:space="preserve"> </w:t>
      </w:r>
    </w:p>
    <w:p w:rsidR="00171460" w:rsidRPr="00F2065C" w:rsidP="008D7DB5" w14:paraId="7E17D65E" w14:textId="7E157E7C">
      <w:pPr>
        <w:pStyle w:val="BodyText"/>
        <w:spacing w:line="245" w:lineRule="auto"/>
        <w:ind w:left="0"/>
        <w:jc w:val="both"/>
        <w:rPr>
          <w:rFonts w:ascii="Arial" w:eastAsia="PMingLiU" w:hAnsi="Arial" w:cs="Arial"/>
          <w:lang w:val="en-AU" w:eastAsia="zh-HK"/>
        </w:rPr>
      </w:pPr>
    </w:p>
    <w:p w:rsidR="00587838" w:rsidRPr="00F2065C" w:rsidP="00587838" w14:paraId="1BA652EE" w14:textId="6B247D8A">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投資經理按照多項因素，包括宏觀經濟分析、</w:t>
      </w:r>
      <w:r w:rsidRPr="00F2065C">
        <w:rPr>
          <w:rFonts w:ascii="Arial" w:eastAsia="PMingLiU" w:hAnsi="Arial" w:cs="Arial"/>
          <w:lang w:val="en-AU" w:eastAsia="zh-HK"/>
        </w:rPr>
        <w:t>AXA Investment Managers</w:t>
      </w:r>
      <w:r w:rsidRPr="00F2065C">
        <w:rPr>
          <w:rFonts w:ascii="Arial" w:eastAsia="PMingLiU" w:hAnsi="Arial" w:cs="Arial"/>
          <w:lang w:val="en-AU"/>
        </w:rPr>
        <w:t>的環球固定收益專家的核心策略</w:t>
      </w:r>
      <w:r w:rsidRPr="00F2065C">
        <w:rPr>
          <w:rFonts w:ascii="Arial" w:eastAsia="PMingLiU" w:hAnsi="Arial" w:cs="Arial"/>
          <w:lang w:val="en-AU" w:eastAsia="zh-HK"/>
        </w:rPr>
        <w:t>及發行人的信貸分析挑選投資。投資經理亦管理利率敏感性及對不同地理區域和工</w:t>
      </w:r>
      <w:r w:rsidRPr="00F2065C">
        <w:rPr>
          <w:rFonts w:ascii="Arial" w:eastAsia="PMingLiU" w:hAnsi="Arial" w:cs="Arial"/>
          <w:lang w:val="en-AU" w:eastAsia="zh-HK"/>
        </w:rPr>
        <w:t>具類型的投資參與。</w:t>
      </w:r>
    </w:p>
    <w:p w:rsidR="005949EA" w:rsidRPr="00F2065C" w:rsidP="00587838" w14:paraId="43DD3AEE" w14:textId="77777777">
      <w:pPr>
        <w:pStyle w:val="BodyText"/>
        <w:spacing w:line="245" w:lineRule="auto"/>
        <w:ind w:left="0"/>
        <w:jc w:val="both"/>
        <w:rPr>
          <w:rFonts w:ascii="Arial" w:eastAsia="PMingLiU" w:hAnsi="Arial" w:cs="Arial"/>
          <w:lang w:val="en-AU" w:eastAsia="zh-HK"/>
        </w:rPr>
      </w:pPr>
    </w:p>
    <w:p w:rsidR="00BA331F" w:rsidRPr="00F2065C" w:rsidP="00BA331F" w14:paraId="658A1C1F" w14:textId="15624D7F">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投資經理必須時刻應用</w:t>
      </w:r>
      <w:r w:rsidRPr="00F2065C">
        <w:rPr>
          <w:rFonts w:ascii="Arial" w:eastAsia="PMingLiU" w:hAnsi="Arial" w:cs="Arial"/>
          <w:lang w:val="en-AU" w:eastAsia="zh-HK"/>
        </w:rPr>
        <w:t>AXA Investment Managers</w:t>
      </w:r>
      <w:r w:rsidRPr="00F2065C">
        <w:rPr>
          <w:rFonts w:ascii="Arial" w:eastAsia="PMingLiU" w:hAnsi="Arial" w:cs="Arial"/>
          <w:lang w:val="en-AU" w:eastAsia="zh-HK"/>
        </w:rPr>
        <w:t>的界別排除因素政策及</w:t>
      </w:r>
      <w:r w:rsidRPr="00F2065C">
        <w:rPr>
          <w:rFonts w:ascii="Arial" w:eastAsia="PMingLiU" w:hAnsi="Arial" w:cs="Arial"/>
          <w:lang w:val="en-AU" w:eastAsia="zh-HK"/>
        </w:rPr>
        <w:t>ESG</w:t>
      </w:r>
      <w:r w:rsidRPr="00F2065C">
        <w:rPr>
          <w:rFonts w:ascii="Arial" w:eastAsia="PMingLiU" w:hAnsi="Arial" w:cs="Arial"/>
          <w:lang w:val="en-AU" w:eastAsia="zh-HK"/>
        </w:rPr>
        <w:t>標準政策作為首個排除因素篩選，其為</w:t>
      </w:r>
      <w:r w:rsidRPr="00F2065C">
        <w:rPr>
          <w:rFonts w:ascii="Arial" w:eastAsia="PMingLiU" w:hAnsi="Arial" w:cs="Arial"/>
          <w:lang w:val="en-AU" w:eastAsia="zh-HK"/>
        </w:rPr>
        <w:t xml:space="preserve"> (i) </w:t>
      </w:r>
      <w:r w:rsidRPr="00F2065C">
        <w:rPr>
          <w:rFonts w:ascii="Arial" w:eastAsia="PMingLiU" w:hAnsi="Arial" w:cs="Arial"/>
          <w:lang w:val="en-AU" w:eastAsia="zh-HK"/>
        </w:rPr>
        <w:t>涵蓋爭議性武器、氣候風險、軟性商品及生態系統保</w:t>
      </w:r>
      <w:r w:rsidRPr="00F2065C">
        <w:rPr>
          <w:rFonts w:ascii="Arial" w:eastAsia="PMingLiU" w:hAnsi="Arial" w:cs="Arial" w:hint="eastAsia"/>
          <w:lang w:val="en-AU" w:eastAsia="zh-HK"/>
        </w:rPr>
        <w:t>護和砍伐森林等範圍，及</w:t>
      </w:r>
      <w:r w:rsidRPr="00F2065C">
        <w:rPr>
          <w:rFonts w:ascii="Arial" w:eastAsia="PMingLiU" w:hAnsi="Arial" w:cs="Arial"/>
          <w:lang w:val="en-AU" w:eastAsia="zh-HK"/>
        </w:rPr>
        <w:t>(ii)</w:t>
      </w:r>
      <w:r w:rsidRPr="00F2065C">
        <w:rPr>
          <w:rFonts w:ascii="Arial" w:eastAsia="PMingLiU" w:hAnsi="Arial" w:cs="Arial" w:hint="eastAsia"/>
          <w:lang w:val="en-AU" w:eastAsia="zh-HK"/>
        </w:rPr>
        <w:t xml:space="preserve"> </w:t>
      </w:r>
      <w:r w:rsidRPr="00F2065C">
        <w:rPr>
          <w:rFonts w:ascii="Arial" w:eastAsia="PMingLiU" w:hAnsi="Arial" w:cs="Arial" w:hint="eastAsia"/>
          <w:lang w:val="en-AU" w:eastAsia="zh-HK"/>
        </w:rPr>
        <w:t>排除特定的界別（例如：煙草及白磷武器），</w:t>
      </w:r>
      <w:r w:rsidRPr="00F2065C" w:rsidR="00587838">
        <w:rPr>
          <w:rFonts w:ascii="Arial" w:eastAsia="PMingLiU" w:hAnsi="Arial" w:cs="Arial" w:hint="eastAsia"/>
          <w:lang w:val="en-AU" w:eastAsia="zh-HK"/>
        </w:rPr>
        <w:t>並排除投資於違反國際規範及標準</w:t>
      </w:r>
      <w:r w:rsidRPr="00F2065C" w:rsidR="007C6EF0">
        <w:rPr>
          <w:rFonts w:ascii="Arial" w:eastAsia="PMingLiU" w:hAnsi="Arial" w:cs="Arial" w:hint="eastAsia"/>
          <w:lang w:val="en-AU" w:eastAsia="zh-HK"/>
        </w:rPr>
        <w:t>（</w:t>
      </w:r>
      <w:r w:rsidRPr="00F2065C">
        <w:rPr>
          <w:rFonts w:ascii="Arial" w:eastAsia="PMingLiU" w:hAnsi="Arial" w:cs="Arial" w:hint="eastAsia"/>
          <w:lang w:val="en-AU" w:eastAsia="zh-HK"/>
        </w:rPr>
        <w:t>例如：聯合國全球盟約原則或經合組織多國企業指引</w:t>
      </w:r>
      <w:r w:rsidRPr="00F2065C" w:rsidR="007C6EF0">
        <w:rPr>
          <w:rFonts w:ascii="Arial" w:eastAsia="PMingLiU" w:hAnsi="Arial" w:cs="Arial" w:hint="eastAsia"/>
          <w:lang w:val="en-AU" w:eastAsia="zh-HK"/>
        </w:rPr>
        <w:t>）的公司所發行的證券</w:t>
      </w:r>
      <w:r w:rsidRPr="00F2065C">
        <w:rPr>
          <w:rFonts w:ascii="Arial" w:eastAsia="PMingLiU" w:hAnsi="Arial" w:cs="Arial" w:hint="eastAsia"/>
          <w:lang w:val="en-AU" w:eastAsia="zh-HK"/>
        </w:rPr>
        <w:t>；以及投資於涉及嚴重環境、社會及管治（</w:t>
      </w:r>
      <w:r w:rsidRPr="00F2065C">
        <w:rPr>
          <w:rFonts w:ascii="Arial" w:eastAsia="PMingLiU" w:hAnsi="Arial" w:cs="Arial"/>
          <w:lang w:val="en-AU" w:eastAsia="zh-HK"/>
        </w:rPr>
        <w:t>ESG</w:t>
      </w:r>
      <w:r w:rsidRPr="00F2065C">
        <w:rPr>
          <w:rFonts w:ascii="Arial" w:eastAsia="PMingLiU" w:hAnsi="Arial" w:cs="Arial" w:hint="eastAsia"/>
          <w:lang w:val="en-AU" w:eastAsia="zh-HK"/>
        </w:rPr>
        <w:t>）相關事件的公司及投資於低</w:t>
      </w:r>
      <w:r w:rsidRPr="00F2065C">
        <w:rPr>
          <w:rFonts w:ascii="Arial" w:eastAsia="PMingLiU" w:hAnsi="Arial" w:cs="Arial"/>
          <w:lang w:val="en-AU" w:eastAsia="zh-HK"/>
        </w:rPr>
        <w:t>ESG</w:t>
      </w:r>
      <w:r w:rsidRPr="00F2065C">
        <w:rPr>
          <w:rFonts w:ascii="Arial" w:eastAsia="PMingLiU" w:hAnsi="Arial" w:cs="Arial" w:hint="eastAsia"/>
          <w:lang w:val="en-AU" w:eastAsia="zh-HK"/>
        </w:rPr>
        <w:t>質素的發行人。由被觀察到嚴重違反有關人權的特定類型行為之國家所發行的工具亦被禁止。</w:t>
      </w:r>
    </w:p>
    <w:p w:rsidR="00BA331F" w:rsidRPr="00F2065C" w:rsidP="00BA331F" w14:paraId="22B458D2" w14:textId="77777777">
      <w:pPr>
        <w:pStyle w:val="BodyText"/>
        <w:spacing w:line="245" w:lineRule="auto"/>
        <w:jc w:val="both"/>
        <w:rPr>
          <w:rFonts w:ascii="Arial" w:eastAsia="PMingLiU" w:hAnsi="Arial" w:cs="Arial"/>
          <w:lang w:val="en-AU" w:eastAsia="zh-HK"/>
        </w:rPr>
      </w:pPr>
    </w:p>
    <w:p w:rsidR="00A24DE0" w:rsidRPr="00F2065C" w:rsidP="00165018" w14:paraId="239E6F53" w14:textId="3A4754F6">
      <w:pPr>
        <w:pStyle w:val="BodyText"/>
        <w:ind w:left="0"/>
        <w:jc w:val="both"/>
        <w:rPr>
          <w:rFonts w:eastAsia="PMingLiU"/>
          <w:lang w:val="en-AU" w:eastAsia="zh-HK"/>
        </w:rPr>
      </w:pPr>
      <w:r w:rsidRPr="00F2065C">
        <w:rPr>
          <w:rFonts w:ascii="Arial" w:eastAsia="PMingLiU" w:hAnsi="Arial" w:cs="Arial" w:hint="eastAsia"/>
          <w:lang w:val="en-AU" w:eastAsia="zh-HK"/>
        </w:rPr>
        <w:t>此外，</w:t>
      </w:r>
      <w:r w:rsidRPr="00F2065C" w:rsidR="00CC2844">
        <w:rPr>
          <w:rFonts w:ascii="Arial" w:eastAsia="PMingLiU" w:hAnsi="Arial" w:cs="Arial" w:hint="eastAsia"/>
          <w:lang w:val="en-AU" w:eastAsia="zh-HK"/>
        </w:rPr>
        <w:t>就以加權平均值為基礎計算的</w:t>
      </w:r>
      <w:r w:rsidRPr="00F2065C" w:rsidR="00CC2844">
        <w:rPr>
          <w:rFonts w:ascii="Arial" w:eastAsia="PMingLiU" w:hAnsi="Arial" w:cs="Arial"/>
          <w:lang w:val="en-AU" w:eastAsia="zh-HK"/>
        </w:rPr>
        <w:t>ESG</w:t>
      </w:r>
      <w:r w:rsidRPr="00F2065C" w:rsidR="00CC2844">
        <w:rPr>
          <w:rFonts w:ascii="Arial" w:eastAsia="PMingLiU" w:hAnsi="Arial" w:cs="Arial" w:hint="eastAsia"/>
          <w:lang w:val="en-AU" w:eastAsia="zh-HK"/>
        </w:rPr>
        <w:t>得分而言，</w:t>
      </w:r>
      <w:r w:rsidRPr="00F2065C">
        <w:rPr>
          <w:rFonts w:ascii="Arial" w:eastAsia="PMingLiU" w:hAnsi="Arial" w:cs="Arial" w:hint="eastAsia"/>
          <w:lang w:val="en-AU" w:eastAsia="zh-HK"/>
        </w:rPr>
        <w:t>附屬基金的表現一直超越</w:t>
      </w:r>
      <w:r w:rsidRPr="00F2065C" w:rsidR="00B93660">
        <w:rPr>
          <w:rFonts w:ascii="Arial" w:eastAsia="PMingLiU" w:hAnsi="Arial" w:cs="Arial" w:hint="eastAsia"/>
          <w:lang w:val="en-AU" w:eastAsia="zh-HK"/>
        </w:rPr>
        <w:t>投資經理內部界定的投資領域（由洲際交易所美銀</w:t>
      </w:r>
      <w:r w:rsidRPr="00F2065C" w:rsidR="00B93660">
        <w:rPr>
          <w:rFonts w:ascii="Arial" w:eastAsia="PMingLiU" w:hAnsi="Arial" w:cs="Arial"/>
          <w:lang w:val="en-AU" w:eastAsia="zh-HK"/>
        </w:rPr>
        <w:t>G7</w:t>
      </w:r>
      <w:r w:rsidRPr="00F2065C" w:rsidR="00B93660">
        <w:rPr>
          <w:rFonts w:ascii="Arial" w:eastAsia="PMingLiU" w:hAnsi="Arial" w:cs="Arial" w:hint="eastAsia"/>
          <w:lang w:val="en-AU" w:eastAsia="zh-HK"/>
        </w:rPr>
        <w:t>政府指數</w:t>
      </w:r>
      <w:r w:rsidRPr="00F2065C" w:rsidR="00B93660">
        <w:rPr>
          <w:rFonts w:ascii="Arial" w:eastAsia="PMingLiU" w:hAnsi="Arial" w:cs="Arial"/>
          <w:lang w:val="en-AU" w:eastAsia="zh-HK"/>
        </w:rPr>
        <w:t>(ICE BofA G7 Government Index) +</w:t>
      </w:r>
      <w:r w:rsidRPr="00F2065C" w:rsidR="00B93660">
        <w:rPr>
          <w:rFonts w:ascii="Arial" w:eastAsia="PMingLiU" w:hAnsi="Arial" w:cs="Arial" w:hint="eastAsia"/>
          <w:lang w:val="en-AU" w:eastAsia="zh-HK"/>
        </w:rPr>
        <w:t>洲際交易所環球大型企業指數</w:t>
      </w:r>
      <w:r w:rsidRPr="00F2065C" w:rsidR="00B93660">
        <w:rPr>
          <w:rFonts w:ascii="Arial" w:eastAsia="PMingLiU" w:hAnsi="Arial" w:cs="Arial"/>
          <w:lang w:val="en-AU" w:eastAsia="zh-HK"/>
        </w:rPr>
        <w:t xml:space="preserve">(ICE Global Large Cap Corporate Index)+ </w:t>
      </w:r>
      <w:r w:rsidRPr="00F2065C" w:rsidR="00B93660">
        <w:rPr>
          <w:rFonts w:ascii="Arial" w:eastAsia="PMingLiU" w:hAnsi="Arial" w:cs="Arial" w:hint="eastAsia"/>
          <w:lang w:val="en-AU" w:eastAsia="zh-HK"/>
        </w:rPr>
        <w:t>洲際交易所美銀環球高收益指數</w:t>
      </w:r>
      <w:r w:rsidRPr="00F2065C" w:rsidR="00B93660">
        <w:rPr>
          <w:rFonts w:ascii="Arial" w:eastAsia="PMingLiU" w:hAnsi="Arial" w:cs="Arial"/>
          <w:lang w:val="en-AU" w:eastAsia="zh-HK"/>
        </w:rPr>
        <w:t>(ICE BofA Global High Yield Index)</w:t>
      </w:r>
      <w:r w:rsidRPr="00F2065C" w:rsidR="00B93660">
        <w:rPr>
          <w:rFonts w:ascii="Arial" w:eastAsia="PMingLiU" w:hAnsi="Arial" w:cs="Arial" w:hint="eastAsia"/>
          <w:lang w:val="en-AU" w:eastAsia="zh-HK"/>
        </w:rPr>
        <w:t>構成的移動戰略資產配置）</w:t>
      </w:r>
      <w:r w:rsidRPr="00F2065C">
        <w:rPr>
          <w:rFonts w:ascii="Arial" w:eastAsia="PMingLiU" w:hAnsi="Arial" w:cs="Arial" w:hint="eastAsia"/>
          <w:lang w:val="en-AU" w:eastAsia="zh-HK"/>
        </w:rPr>
        <w:t>。</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得分乃基於外部數據提供商的</w:t>
      </w:r>
      <w:r w:rsidRPr="00F2065C">
        <w:rPr>
          <w:rFonts w:ascii="Arial" w:eastAsia="PMingLiU" w:hAnsi="Arial" w:cs="Arial" w:hint="eastAsia"/>
          <w:lang w:val="en-AU" w:eastAsia="zh-HK"/>
        </w:rPr>
        <w:t>ESG</w:t>
      </w:r>
      <w:r w:rsidRPr="00F2065C" w:rsidR="00995FB4">
        <w:rPr>
          <w:rFonts w:ascii="Arial" w:eastAsia="PMingLiU" w:hAnsi="Arial" w:cs="Arial" w:hint="eastAsia"/>
          <w:lang w:val="en-AU" w:eastAsia="zh-HK"/>
        </w:rPr>
        <w:t>評</w:t>
      </w:r>
      <w:r w:rsidRPr="00F2065C">
        <w:rPr>
          <w:rFonts w:ascii="Arial" w:eastAsia="PMingLiU" w:hAnsi="Arial" w:cs="Arial" w:hint="eastAsia"/>
          <w:lang w:val="en-AU" w:eastAsia="zh-HK"/>
        </w:rPr>
        <w:t>分作為主要投入數據按照包括上述及附屬基金推動的環境及社會特徵在內的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維度的數據點評估所得。</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分析師可在</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評</w:t>
      </w:r>
      <w:r w:rsidRPr="00F2065C" w:rsidR="00995FB4">
        <w:rPr>
          <w:rFonts w:ascii="Arial" w:eastAsia="PMingLiU" w:hAnsi="Arial" w:cs="Arial" w:hint="eastAsia"/>
          <w:lang w:val="en-AU" w:eastAsia="zh-HK"/>
        </w:rPr>
        <w:t>分</w:t>
      </w:r>
      <w:r w:rsidRPr="00F2065C">
        <w:rPr>
          <w:rFonts w:ascii="Arial" w:eastAsia="PMingLiU" w:hAnsi="Arial" w:cs="Arial" w:hint="eastAsia"/>
          <w:lang w:val="en-AU" w:eastAsia="zh-HK"/>
        </w:rPr>
        <w:t>缺乏覆蓋範圍或存在分歧的情況下補充基礎層面及</w:t>
      </w:r>
      <w:r w:rsidRPr="00F2065C" w:rsidR="00587838">
        <w:rPr>
          <w:rFonts w:ascii="Arial" w:eastAsia="PMingLiU" w:hAnsi="Arial" w:cs="Arial" w:hint="eastAsia"/>
          <w:lang w:val="en-AU" w:eastAsia="zh-HK"/>
        </w:rPr>
        <w:t>備錄</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分析，惟須經</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專門的內部管治組織的批准。附屬基金中的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w:t>
      </w:r>
      <w:r w:rsidRPr="00F2065C" w:rsidR="00995FB4">
        <w:rPr>
          <w:rFonts w:ascii="Arial" w:eastAsia="PMingLiU" w:hAnsi="Arial" w:cs="Arial" w:hint="eastAsia"/>
          <w:lang w:val="en-AU" w:eastAsia="zh-HK"/>
        </w:rPr>
        <w:t>最低</w:t>
      </w:r>
      <w:r w:rsidRPr="00F2065C">
        <w:rPr>
          <w:rFonts w:ascii="Arial" w:eastAsia="PMingLiU" w:hAnsi="Arial" w:cs="Arial" w:hint="eastAsia"/>
          <w:lang w:val="en-AU" w:eastAsia="zh-HK"/>
        </w:rPr>
        <w:t>覆蓋率</w:t>
      </w:r>
      <w:r w:rsidRPr="00F2065C" w:rsidR="00711A57">
        <w:rPr>
          <w:rFonts w:ascii="Arial" w:eastAsia="PMingLiU" w:hAnsi="Arial" w:cs="Arial" w:hint="eastAsia"/>
          <w:lang w:val="en-AU" w:eastAsia="zh-HK"/>
        </w:rPr>
        <w:t>就於已發展國家發行及／或獲評為投資級別的證券而言</w:t>
      </w:r>
      <w:r w:rsidRPr="00F2065C">
        <w:rPr>
          <w:rFonts w:ascii="Arial" w:eastAsia="PMingLiU" w:hAnsi="Arial" w:cs="Arial" w:hint="eastAsia"/>
          <w:lang w:val="en-AU" w:eastAsia="zh-HK"/>
        </w:rPr>
        <w:t>為附屬基金淨資產的</w:t>
      </w:r>
      <w:r w:rsidRPr="00F2065C" w:rsidR="00711A57">
        <w:rPr>
          <w:rFonts w:ascii="Arial" w:eastAsia="PMingLiU" w:hAnsi="Arial" w:cs="Arial"/>
          <w:lang w:val="en-AU" w:eastAsia="zh-HK"/>
        </w:rPr>
        <w:t>90%</w:t>
      </w:r>
      <w:r w:rsidRPr="00F2065C" w:rsidR="00711A57">
        <w:rPr>
          <w:rFonts w:ascii="Arial" w:eastAsia="PMingLiU" w:hAnsi="Arial" w:cs="Arial" w:hint="eastAsia"/>
          <w:lang w:val="en-AU" w:eastAsia="zh-HK"/>
        </w:rPr>
        <w:t>及就於</w:t>
      </w:r>
      <w:r w:rsidRPr="00F2065C" w:rsidR="00B93660">
        <w:rPr>
          <w:rFonts w:ascii="Arial" w:eastAsia="PMingLiU" w:hAnsi="Arial" w:cs="Arial" w:hint="eastAsia"/>
          <w:lang w:val="en-AU" w:eastAsia="zh-HK"/>
        </w:rPr>
        <w:t>新興國家發行及／或獲評為次投資級別的證券</w:t>
      </w:r>
      <w:r w:rsidRPr="00F2065C" w:rsidR="00711A57">
        <w:rPr>
          <w:rFonts w:ascii="Arial" w:eastAsia="PMingLiU" w:hAnsi="Arial" w:cs="Arial" w:hint="eastAsia"/>
          <w:lang w:val="en-AU" w:eastAsia="zh-HK"/>
        </w:rPr>
        <w:t>而言為附屬基金淨資產的至少</w:t>
      </w:r>
      <w:r w:rsidRPr="00F2065C" w:rsidR="00B93660">
        <w:rPr>
          <w:rFonts w:ascii="Arial" w:eastAsia="PMingLiU" w:hAnsi="Arial" w:cs="Arial"/>
          <w:lang w:val="en-AU" w:eastAsia="zh-HK"/>
        </w:rPr>
        <w:t>75%</w:t>
      </w:r>
      <w:r w:rsidRPr="00F2065C" w:rsidR="008C5DE5">
        <w:rPr>
          <w:rFonts w:ascii="Arial" w:eastAsia="PMingLiU" w:hAnsi="Arial" w:cs="Arial"/>
          <w:lang w:val="en-AU" w:eastAsia="zh-HK"/>
        </w:rPr>
        <w:t>。</w:t>
      </w:r>
    </w:p>
    <w:p w:rsidR="00165018" w:rsidRPr="00F2065C" w:rsidP="00165018" w14:paraId="721E743B" w14:textId="77777777">
      <w:pPr>
        <w:pStyle w:val="BodyText"/>
        <w:ind w:left="0"/>
        <w:jc w:val="both"/>
        <w:rPr>
          <w:rFonts w:ascii="Arial" w:eastAsia="PMingLiU" w:hAnsi="Arial" w:cs="Arial"/>
          <w:lang w:val="en-AU" w:eastAsia="zh-HK"/>
        </w:rPr>
      </w:pPr>
    </w:p>
    <w:p w:rsidR="00217260" w:rsidRPr="00F2065C" w:rsidP="00165018" w14:paraId="3A42451A" w14:textId="2DBF2C21">
      <w:pPr>
        <w:pStyle w:val="BodyText"/>
        <w:ind w:left="0"/>
        <w:jc w:val="both"/>
        <w:rPr>
          <w:rFonts w:eastAsia="PMingLiU"/>
          <w:lang w:val="en-AU" w:eastAsia="zh-HK"/>
        </w:rPr>
      </w:pPr>
      <w:r w:rsidRPr="00F2065C">
        <w:rPr>
          <w:rFonts w:ascii="Arial" w:eastAsia="PMingLiU" w:hAnsi="Arial" w:cs="Arial"/>
          <w:lang w:val="en-AU" w:eastAsia="zh-HK"/>
        </w:rPr>
        <w:t>附屬基金可運用衍生工具作有效投資組合管理、對沖及投資。</w:t>
      </w:r>
    </w:p>
    <w:p w:rsidR="00A91B8D" w:rsidRPr="00F2065C" w:rsidP="005064FB" w14:paraId="1B61DA07" w14:textId="77777777">
      <w:pPr>
        <w:pStyle w:val="BodyText"/>
        <w:ind w:left="0" w:right="70"/>
        <w:jc w:val="both"/>
        <w:rPr>
          <w:rFonts w:eastAsia="PMingLiU"/>
          <w:lang w:val="en-AU" w:eastAsia="zh-HK"/>
        </w:rPr>
      </w:pPr>
      <w:bookmarkStart w:id="7" w:name="_DV_C105"/>
    </w:p>
    <w:p w:rsidR="003B0874" w:rsidRPr="00F2065C" w:rsidP="005064FB" w14:paraId="13F60162" w14:textId="3378D923">
      <w:pPr>
        <w:jc w:val="both"/>
        <w:rPr>
          <w:rFonts w:ascii="Arial" w:eastAsia="PMingLiU" w:hAnsi="Arial" w:cs="Arial"/>
          <w:sz w:val="18"/>
          <w:szCs w:val="18"/>
          <w:lang w:val="en-AU" w:eastAsia="zh-HK"/>
        </w:rPr>
      </w:pPr>
      <w:bookmarkEnd w:id="7"/>
      <w:r w:rsidRPr="00F2065C">
        <w:rPr>
          <w:rFonts w:ascii="Arial" w:eastAsia="PMingLiU" w:hAnsi="Arial" w:cs="Arial"/>
          <w:sz w:val="18"/>
          <w:szCs w:val="18"/>
          <w:lang w:val="en-AU" w:eastAsia="zh-HK"/>
        </w:rPr>
        <w:t>衍生工具可包括信貸違約掉期（單一名稱</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及</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指數）</w:t>
      </w:r>
      <w:r w:rsidRPr="00F2065C" w:rsidR="00DE0923">
        <w:rPr>
          <w:rFonts w:ascii="Arial" w:eastAsia="PMingLiU" w:hAnsi="Arial" w:cs="Arial"/>
          <w:sz w:val="18"/>
          <w:szCs w:val="18"/>
          <w:lang w:val="en-AU" w:eastAsia="zh-HK"/>
        </w:rPr>
        <w:t>。</w:t>
      </w:r>
    </w:p>
    <w:p w:rsidR="003B0874" w:rsidRPr="00F2065C" w:rsidP="005064FB" w14:paraId="5F9FC0FA" w14:textId="77777777">
      <w:pPr>
        <w:jc w:val="both"/>
        <w:rPr>
          <w:rFonts w:ascii="Arial" w:eastAsia="PMingLiU" w:hAnsi="Arial" w:cs="Arial"/>
          <w:sz w:val="18"/>
          <w:szCs w:val="18"/>
          <w:lang w:val="en-AU" w:eastAsia="zh-HK"/>
        </w:rPr>
      </w:pPr>
    </w:p>
    <w:p w:rsidR="003B0874" w:rsidRPr="00F2065C" w:rsidP="005064FB" w14:paraId="0EBB0F64" w14:textId="7B6FB4EA">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該等相關指數衍生工具不會有重大重新調整成本。在特殊市況下，附屬基金對相關指數的單一發行人投資參與可能超過</w:t>
      </w:r>
      <w:r w:rsidRPr="00F2065C">
        <w:rPr>
          <w:rFonts w:ascii="Arial" w:eastAsia="PMingLiU" w:hAnsi="Arial" w:cs="Arial"/>
          <w:sz w:val="18"/>
          <w:szCs w:val="18"/>
          <w:lang w:val="en-AU" w:eastAsia="zh-HK"/>
        </w:rPr>
        <w:t xml:space="preserve"> 20%</w:t>
      </w:r>
      <w:r w:rsidRPr="00F2065C">
        <w:rPr>
          <w:rFonts w:ascii="Arial" w:eastAsia="PMingLiU" w:hAnsi="Arial" w:cs="Arial"/>
          <w:sz w:val="18"/>
          <w:szCs w:val="18"/>
          <w:lang w:val="en-AU" w:eastAsia="zh-HK"/>
        </w:rPr>
        <w:t>，以及最高可達淨資產的</w:t>
      </w:r>
      <w:r w:rsidRPr="00F2065C">
        <w:rPr>
          <w:rFonts w:ascii="Arial" w:eastAsia="PMingLiU" w:hAnsi="Arial" w:cs="Arial"/>
          <w:sz w:val="18"/>
          <w:szCs w:val="18"/>
          <w:lang w:val="en-AU" w:eastAsia="zh-HK"/>
        </w:rPr>
        <w:t>35%</w:t>
      </w:r>
      <w:r w:rsidRPr="00F2065C">
        <w:rPr>
          <w:rFonts w:ascii="Arial" w:eastAsia="PMingLiU" w:hAnsi="Arial" w:cs="Arial"/>
          <w:sz w:val="18"/>
          <w:szCs w:val="18"/>
          <w:lang w:val="en-AU" w:eastAsia="zh-HK"/>
        </w:rPr>
        <w:t>，特別是在相關指數高度集中時。</w:t>
      </w:r>
    </w:p>
    <w:p w:rsidR="003B0874" w:rsidRPr="00F2065C" w:rsidP="005064FB" w14:paraId="394A1744" w14:textId="77777777">
      <w:pPr>
        <w:jc w:val="both"/>
        <w:rPr>
          <w:rFonts w:ascii="Arial" w:eastAsia="PMingLiU" w:hAnsi="Arial" w:cs="Arial"/>
          <w:sz w:val="18"/>
          <w:szCs w:val="18"/>
          <w:lang w:val="en-AU" w:eastAsia="zh-HK"/>
        </w:rPr>
      </w:pPr>
    </w:p>
    <w:p w:rsidR="003B0874" w:rsidRPr="00F2065C" w:rsidP="005064FB" w14:paraId="6A6B5E6C" w14:textId="462B2B1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附屬基金並無運用總回報掉期。</w:t>
      </w:r>
    </w:p>
    <w:p w:rsidR="003B0874" w:rsidRPr="00F2065C" w:rsidP="005064FB" w14:paraId="34124374" w14:textId="77777777">
      <w:pPr>
        <w:jc w:val="both"/>
        <w:rPr>
          <w:rFonts w:ascii="Arial" w:eastAsia="PMingLiU" w:hAnsi="Arial" w:cs="Arial"/>
          <w:sz w:val="18"/>
          <w:szCs w:val="18"/>
          <w:lang w:val="en-AU" w:eastAsia="zh-HK"/>
        </w:rPr>
      </w:pPr>
    </w:p>
    <w:p w:rsidR="0079773B" w:rsidRPr="00F2065C" w:rsidP="0079773B" w14:paraId="03CF6163" w14:textId="0DD914C5">
      <w:pPr>
        <w:pStyle w:val="BodyText"/>
        <w:ind w:left="0"/>
        <w:jc w:val="both"/>
        <w:rPr>
          <w:rFonts w:ascii="Arial" w:eastAsia="PMingLiU" w:hAnsi="Arial" w:cs="Arial"/>
          <w:lang w:val="en-AU" w:eastAsia="zh-HK"/>
        </w:rPr>
      </w:pPr>
      <w:r w:rsidRPr="00F2065C">
        <w:rPr>
          <w:rFonts w:ascii="Arial" w:eastAsia="PMingLiU" w:hAnsi="Arial" w:cs="Arial"/>
          <w:lang w:val="en-AU" w:eastAsia="zh-HK"/>
        </w:rPr>
        <w:t>為了有效投資組合管理目的，附屬基金運用以下技巧（佔淨資產某個百分比）</w:t>
      </w:r>
      <w:r w:rsidRPr="00F2065C" w:rsidR="00C7291D">
        <w:rPr>
          <w:rFonts w:ascii="Arial" w:eastAsia="PMingLiU" w:hAnsi="Arial" w:cs="Arial" w:hint="eastAsia"/>
          <w:lang w:val="en-AU" w:eastAsia="zh-HK"/>
        </w:rPr>
        <w:t>作為其每日投資管理活動的一部分</w:t>
      </w:r>
      <w:r w:rsidRPr="00F2065C">
        <w:rPr>
          <w:rFonts w:ascii="Arial" w:eastAsia="PMingLiU" w:hAnsi="Arial" w:cs="Arial"/>
          <w:lang w:val="en-AU" w:eastAsia="zh-HK"/>
        </w:rPr>
        <w:t>：</w:t>
      </w:r>
    </w:p>
    <w:p w:rsidR="0079773B" w:rsidRPr="00F2065C" w:rsidP="0079773B" w14:paraId="45D7C072" w14:textId="51F5E781">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證券借出：預期</w:t>
      </w:r>
      <w:r w:rsidRPr="00F2065C" w:rsidR="00C7291D">
        <w:rPr>
          <w:rFonts w:eastAsia="PMingLiU" w:cs="Arial"/>
          <w:color w:val="auto"/>
          <w:spacing w:val="0"/>
          <w:szCs w:val="18"/>
          <w:lang w:val="en-AU" w:eastAsia="zh-HK"/>
        </w:rPr>
        <w:t>0-50</w:t>
      </w:r>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Pr="00F2065C" w:rsidR="00C7291D">
        <w:rPr>
          <w:rFonts w:eastAsia="PMingLiU" w:cs="Arial"/>
          <w:color w:val="auto"/>
          <w:spacing w:val="0"/>
          <w:szCs w:val="18"/>
          <w:lang w:val="en-AU" w:eastAsia="zh-HK"/>
        </w:rPr>
        <w:t>9</w:t>
      </w:r>
      <w:r w:rsidRPr="00F2065C">
        <w:rPr>
          <w:rFonts w:eastAsia="PMingLiU" w:cs="Arial"/>
          <w:color w:val="auto"/>
          <w:spacing w:val="0"/>
          <w:szCs w:val="18"/>
          <w:lang w:val="en-AU" w:eastAsia="zh-HK"/>
        </w:rPr>
        <w:t>0%</w:t>
      </w:r>
    </w:p>
    <w:p w:rsidR="0079773B" w:rsidRPr="00F2065C" w:rsidP="0079773B" w14:paraId="470EB158" w14:textId="7E85A980">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回購／反向回購協議</w:t>
      </w:r>
      <w:r w:rsidRPr="00F2065C" w:rsidR="006D6539">
        <w:rPr>
          <w:rFonts w:eastAsia="PMingLiU" w:cs="Arial" w:hint="eastAsia"/>
          <w:color w:val="auto"/>
          <w:spacing w:val="0"/>
          <w:szCs w:val="18"/>
          <w:lang w:val="en-AU" w:eastAsia="zh-HK"/>
        </w:rPr>
        <w:t>（以場外交易為基礎）</w:t>
      </w:r>
      <w:r w:rsidRPr="00F2065C">
        <w:rPr>
          <w:rFonts w:eastAsia="PMingLiU" w:cs="Arial"/>
          <w:color w:val="auto"/>
          <w:spacing w:val="0"/>
          <w:szCs w:val="18"/>
          <w:lang w:val="en-AU" w:eastAsia="zh-HK"/>
        </w:rPr>
        <w:t>：預期</w:t>
      </w:r>
      <w:r w:rsidRPr="00F2065C" w:rsidR="00C7291D">
        <w:rPr>
          <w:rFonts w:eastAsia="PMingLiU" w:cs="Arial" w:hint="eastAsia"/>
          <w:color w:val="auto"/>
          <w:spacing w:val="0"/>
          <w:szCs w:val="18"/>
          <w:lang w:val="en-AU" w:eastAsia="zh-HK"/>
        </w:rPr>
        <w:t>0</w:t>
      </w:r>
      <w:r w:rsidRPr="00F2065C" w:rsidR="00C7291D">
        <w:rPr>
          <w:rFonts w:eastAsia="PMingLiU" w:cs="Arial"/>
          <w:color w:val="auto"/>
          <w:spacing w:val="0"/>
          <w:szCs w:val="18"/>
          <w:lang w:val="en-AU" w:eastAsia="zh-HK"/>
        </w:rPr>
        <w:t>-</w:t>
      </w:r>
      <w:r w:rsidRPr="00F2065C">
        <w:rPr>
          <w:rFonts w:eastAsia="PMingLiU" w:cs="Arial"/>
          <w:color w:val="auto"/>
          <w:spacing w:val="0"/>
          <w:szCs w:val="18"/>
          <w:lang w:val="en-AU" w:eastAsia="zh-HK"/>
        </w:rPr>
        <w:t>10%</w:t>
      </w:r>
      <w:r w:rsidRPr="00F2065C">
        <w:rPr>
          <w:rFonts w:eastAsia="PMingLiU" w:cs="Arial"/>
          <w:color w:val="auto"/>
          <w:spacing w:val="0"/>
          <w:szCs w:val="18"/>
          <w:lang w:val="en-AU" w:eastAsia="zh-HK"/>
        </w:rPr>
        <w:t>；最高</w:t>
      </w:r>
      <w:r w:rsidRPr="00F2065C" w:rsidR="00C7291D">
        <w:rPr>
          <w:rFonts w:eastAsia="PMingLiU" w:cs="Arial"/>
          <w:color w:val="auto"/>
          <w:spacing w:val="0"/>
          <w:szCs w:val="18"/>
          <w:lang w:val="en-AU" w:eastAsia="zh-HK"/>
        </w:rPr>
        <w:t>2</w:t>
      </w:r>
      <w:r w:rsidRPr="00F2065C">
        <w:rPr>
          <w:rFonts w:eastAsia="PMingLiU" w:cs="Arial"/>
          <w:color w:val="auto"/>
          <w:spacing w:val="0"/>
          <w:szCs w:val="18"/>
          <w:lang w:val="en-AU" w:eastAsia="zh-HK"/>
        </w:rPr>
        <w:t>0%</w:t>
      </w:r>
    </w:p>
    <w:p w:rsidR="00C7291D" w:rsidRPr="00F2065C" w:rsidP="00171460" w14:paraId="1A97B828" w14:textId="17B8C721">
      <w:pPr>
        <w:pStyle w:val="MainSubhead2"/>
        <w:spacing w:before="0" w:line="240" w:lineRule="auto"/>
        <w:ind w:right="-71"/>
        <w:jc w:val="both"/>
        <w:rPr>
          <w:rFonts w:eastAsia="PMingLiU" w:cs="Arial"/>
          <w:b w:val="0"/>
          <w:bCs w:val="0"/>
          <w:color w:val="auto"/>
          <w:szCs w:val="18"/>
          <w:lang w:val="en-AU" w:eastAsia="zh-HK"/>
        </w:rPr>
      </w:pPr>
      <w:r w:rsidRPr="00F2065C">
        <w:rPr>
          <w:rFonts w:eastAsia="PMingLiU" w:cs="Arial"/>
          <w:b w:val="0"/>
          <w:bCs w:val="0"/>
          <w:color w:val="auto"/>
          <w:szCs w:val="18"/>
          <w:lang w:val="en-AU" w:eastAsia="zh-HK"/>
        </w:rPr>
        <w:t>附屬基金透過訂立證券借出尋求提升每日</w:t>
      </w:r>
      <w:r w:rsidRPr="00F2065C">
        <w:rPr>
          <w:rFonts w:eastAsia="PMingLiU" w:cs="Arial" w:hint="eastAsia"/>
          <w:b w:val="0"/>
          <w:bCs w:val="0"/>
          <w:color w:val="auto"/>
          <w:szCs w:val="18"/>
          <w:lang w:val="en-AU" w:eastAsia="zh-HK"/>
        </w:rPr>
        <w:t>收益</w:t>
      </w:r>
      <w:r w:rsidRPr="00F2065C" w:rsidR="00224BC8">
        <w:rPr>
          <w:rFonts w:eastAsia="PMingLiU" w:cs="Arial" w:hint="eastAsia"/>
          <w:b w:val="0"/>
          <w:bCs w:val="0"/>
          <w:color w:val="auto"/>
          <w:szCs w:val="18"/>
          <w:lang w:val="en-AU" w:eastAsia="zh-HK"/>
        </w:rPr>
        <w:t>（借出資產將為附屬基金創造遞增回報）</w:t>
      </w:r>
      <w:r w:rsidRPr="00F2065C">
        <w:rPr>
          <w:rFonts w:eastAsia="PMingLiU" w:cs="Arial" w:hint="eastAsia"/>
          <w:b w:val="0"/>
          <w:bCs w:val="0"/>
          <w:color w:val="auto"/>
          <w:szCs w:val="18"/>
          <w:lang w:val="en-AU" w:eastAsia="zh-HK"/>
        </w:rPr>
        <w:t>。當運用回購／反向回購協議時，附屬基金尋求</w:t>
      </w:r>
      <w:r w:rsidRPr="00F2065C">
        <w:rPr>
          <w:rFonts w:eastAsia="PMingLiU" w:cs="Arial"/>
          <w:b w:val="0"/>
          <w:bCs w:val="0"/>
          <w:color w:val="auto"/>
          <w:szCs w:val="18"/>
          <w:lang w:val="en-AU" w:eastAsia="zh-HK"/>
        </w:rPr>
        <w:t>透過訂立抵押品轉型來管理流動性及現金，以優化抵押品</w:t>
      </w:r>
      <w:r w:rsidRPr="00F2065C">
        <w:rPr>
          <w:rFonts w:eastAsia="PMingLiU" w:cs="Arial"/>
          <w:b w:val="0"/>
          <w:bCs w:val="0"/>
          <w:color w:val="auto"/>
          <w:szCs w:val="18"/>
          <w:lang w:val="en-AU" w:eastAsia="zh-HK"/>
        </w:rPr>
        <w:t>管理。</w:t>
      </w:r>
    </w:p>
    <w:p w:rsidR="00171460" w:rsidRPr="00F2065C" w:rsidP="00171460" w14:paraId="7655B31B" w14:textId="77777777">
      <w:pPr>
        <w:pStyle w:val="MainSubhead2"/>
        <w:spacing w:before="0" w:line="240" w:lineRule="auto"/>
        <w:ind w:right="-71"/>
        <w:rPr>
          <w:rFonts w:eastAsia="PMingLiU" w:cs="Arial"/>
          <w:b w:val="0"/>
          <w:bCs w:val="0"/>
          <w:color w:val="auto"/>
          <w:szCs w:val="18"/>
          <w:lang w:val="en-AU" w:eastAsia="zh-HK"/>
        </w:rPr>
      </w:pPr>
    </w:p>
    <w:p w:rsidR="0079773B" w:rsidRPr="00F2065C" w:rsidP="00171460" w14:paraId="19B65397" w14:textId="77777777">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主要資產類型範疇是債券。</w:t>
      </w:r>
    </w:p>
    <w:p w:rsidR="00171460" w:rsidRPr="00F2065C" w:rsidP="00171460" w14:paraId="50C5018D" w14:textId="77777777">
      <w:pPr>
        <w:pStyle w:val="MainSubhead2"/>
        <w:spacing w:before="0" w:line="240" w:lineRule="auto"/>
        <w:ind w:right="-71"/>
        <w:rPr>
          <w:rFonts w:eastAsia="PMingLiU" w:cs="Arial"/>
          <w:b w:val="0"/>
          <w:bCs w:val="0"/>
          <w:color w:val="auto"/>
          <w:szCs w:val="18"/>
          <w:lang w:val="en-AU" w:eastAsia="zh-HK"/>
        </w:rPr>
      </w:pPr>
    </w:p>
    <w:p w:rsidR="00F22298" w:rsidRPr="00F2065C" w:rsidP="00171460" w14:paraId="4E3FDA00" w14:textId="2830D865">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附屬基金並不運用證券借入。</w:t>
      </w:r>
    </w:p>
    <w:p w:rsidR="005949EA" w:rsidRPr="00F2065C" w:rsidP="00171460" w14:paraId="62E23E90"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1C8705FD"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02FD6F10"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4F9A7C79"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74A6089F"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20A5A45D"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0D9F4D25" w14:textId="77777777">
      <w:pPr>
        <w:pStyle w:val="MainSubhead2"/>
        <w:spacing w:before="0" w:line="240" w:lineRule="auto"/>
        <w:ind w:right="-71"/>
        <w:rPr>
          <w:rFonts w:eastAsia="PMingLiU" w:cs="Arial"/>
          <w:b w:val="0"/>
          <w:bCs w:val="0"/>
          <w:color w:val="auto"/>
          <w:szCs w:val="18"/>
          <w:lang w:val="en-AU" w:eastAsia="zh-HK"/>
        </w:rPr>
      </w:pPr>
    </w:p>
    <w:p w:rsidR="00327122" w:rsidRPr="00F2065C" w:rsidP="00BC5F21" w14:paraId="47DE66B5" w14:textId="77777777">
      <w:pPr>
        <w:rPr>
          <w:rFonts w:ascii="Arial" w:eastAsia="PMingLiU" w:hAnsi="Arial" w:cs="Arial"/>
          <w:lang w:val="en-US" w:eastAsia="zh-TW"/>
        </w:rPr>
      </w:pPr>
    </w:p>
    <w:p w:rsidR="00FA1E9F" w:rsidRPr="00F2065C" w:rsidP="00BC5F21" w14:paraId="500CBD7F" w14:textId="77777777">
      <w:pPr>
        <w:rPr>
          <w:rFonts w:ascii="Arial" w:eastAsia="PMingLiU" w:hAnsi="Arial" w:cs="Arial"/>
          <w:lang w:val="en-US" w:eastAsia="zh-TW"/>
        </w:rPr>
        <w:sectPr w:rsidSect="008A6EFA">
          <w:headerReference w:type="default" r:id="rId11"/>
          <w:footerReference w:type="default" r:id="rId12"/>
          <w:headerReference w:type="first" r:id="rId13"/>
          <w:footerReference w:type="first" r:id="rId14"/>
          <w:type w:val="continuous"/>
          <w:pgSz w:w="11906" w:h="16838" w:code="9"/>
          <w:pgMar w:top="1134" w:right="567" w:bottom="680" w:left="567" w:header="369" w:footer="1134" w:gutter="0"/>
          <w:cols w:num="2" w:space="709"/>
          <w:docGrid w:linePitch="360"/>
        </w:sectPr>
      </w:pPr>
    </w:p>
    <w:p w:rsidR="00843907" w:rsidRPr="00F2065C" w:rsidP="00A91B8D" w14:paraId="7DDB7796" w14:textId="2954E694">
      <w:pPr>
        <w:pStyle w:val="Heading1"/>
        <w:spacing w:before="0" w:after="0"/>
        <w:rPr>
          <w:rFonts w:ascii="Arial" w:eastAsia="PMingLiU" w:hAnsi="Arial" w:cs="Arial"/>
          <w:color w:val="646D7C"/>
          <w:w w:val="105"/>
          <w:sz w:val="18"/>
          <w:szCs w:val="18"/>
          <w:lang w:eastAsia="zh-TW"/>
        </w:rPr>
      </w:pPr>
    </w:p>
    <w:p w:rsidR="00A91B8D" w:rsidRPr="00F2065C" w:rsidP="00A91B8D" w14:paraId="0F8CDA45" w14:textId="12DCFC6D">
      <w:pPr>
        <w:pStyle w:val="Heading1"/>
        <w:spacing w:before="0" w:after="0"/>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eastAsia="zh-TW"/>
        </w:rPr>
        <w:t>運用衍生工具</w:t>
      </w:r>
    </w:p>
    <w:p w:rsidR="00D93391" w:rsidRPr="00F2065C" w:rsidP="00D93391" w14:paraId="5939C909" w14:textId="606297C3">
      <w:pPr>
        <w:pStyle w:val="BodyText"/>
        <w:spacing w:before="1" w:line="245" w:lineRule="auto"/>
        <w:ind w:left="0" w:right="268"/>
        <w:rPr>
          <w:rFonts w:ascii="Arial" w:eastAsia="PMingLiU" w:hAnsi="Arial" w:cs="Arial"/>
          <w:lang w:eastAsia="zh-TW"/>
        </w:rPr>
      </w:pPr>
      <w:r w:rsidRPr="00F2065C">
        <w:rPr>
          <w:rFonts w:ascii="Arial" w:eastAsia="PMingLiU" w:hAnsi="Arial" w:cs="Arial"/>
          <w:lang w:eastAsia="zh-TW"/>
        </w:rPr>
        <w:t>附屬基金的衍生工具風險承擔淨額最高可達附屬基金資產淨值的</w:t>
      </w:r>
      <w:r w:rsidRPr="00F2065C">
        <w:rPr>
          <w:rFonts w:ascii="Arial" w:eastAsia="PMingLiU" w:hAnsi="Arial" w:cs="Arial"/>
          <w:lang w:eastAsia="zh-TW"/>
        </w:rPr>
        <w:t>50%</w:t>
      </w:r>
      <w:r w:rsidRPr="00F2065C">
        <w:rPr>
          <w:rFonts w:ascii="Arial" w:eastAsia="PMingLiU" w:hAnsi="Arial" w:cs="Arial"/>
          <w:lang w:eastAsia="zh-TW"/>
        </w:rPr>
        <w:t>。</w:t>
      </w:r>
    </w:p>
    <w:p w:rsidR="00A91B8D" w:rsidRPr="00F2065C" w:rsidP="00AD05B4" w14:paraId="299E344D" w14:textId="18E25675">
      <w:pPr>
        <w:pStyle w:val="BodyText"/>
        <w:ind w:left="0" w:right="120"/>
        <w:jc w:val="both"/>
        <w:rPr>
          <w:rFonts w:ascii="Arial" w:eastAsia="PMingLiU" w:hAnsi="Arial" w:cs="Arial"/>
          <w:w w:val="105"/>
          <w:lang w:eastAsia="zh-TW"/>
        </w:rPr>
        <w:sectPr w:rsidSect="008A6EFA">
          <w:type w:val="continuous"/>
          <w:pgSz w:w="11906" w:h="16838" w:code="9"/>
          <w:pgMar w:top="1134" w:right="566" w:bottom="567" w:left="567" w:header="369" w:footer="851" w:gutter="0"/>
          <w:cols w:space="708"/>
          <w:docGrid w:linePitch="360"/>
        </w:sectPr>
      </w:pPr>
    </w:p>
    <w:p w:rsidR="004B3885" w:rsidRPr="00F2065C" w:rsidP="004A27FB" w14:paraId="35494065" w14:textId="4164ECEE">
      <w:pPr>
        <w:pStyle w:val="BodyText"/>
        <w:spacing w:before="86"/>
        <w:ind w:left="0" w:right="119"/>
        <w:jc w:val="both"/>
        <w:rPr>
          <w:rFonts w:ascii="Arial" w:eastAsia="PMingLiU" w:hAnsi="Arial" w:cs="Arial"/>
          <w:w w:val="105"/>
          <w:lang w:eastAsia="zh-TW"/>
        </w:rPr>
      </w:pPr>
      <w:r w:rsidRPr="00F2065C">
        <w:rPr>
          <w:rFonts w:ascii="Arial" w:eastAsia="PMingLiU" w:hAnsi="Arial" w:cs="Arial"/>
          <w:b/>
          <w:bCs/>
          <w:noProof/>
          <w:lang w:val="en-AU" w:eastAsia="zh-CN"/>
        </w:rPr>
        <mc:AlternateContent>
          <mc:Choice Requires="wpg">
            <w:drawing>
              <wp:anchor distT="0" distB="0" distL="114300" distR="114300" simplePos="0" relativeHeight="251682816" behindDoc="1" locked="0" layoutInCell="1" allowOverlap="1">
                <wp:simplePos x="0" y="0"/>
                <wp:positionH relativeFrom="margin">
                  <wp:posOffset>-4667</wp:posOffset>
                </wp:positionH>
                <wp:positionV relativeFrom="paragraph">
                  <wp:posOffset>69483</wp:posOffset>
                </wp:positionV>
                <wp:extent cx="6983730" cy="1270"/>
                <wp:effectExtent l="0" t="0" r="26670" b="17780"/>
                <wp:wrapNone/>
                <wp:docPr id="1" name="Group 1224"/>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20"/>
                          <a:chExt cx="10998" cy="2"/>
                        </a:xfrm>
                      </wpg:grpSpPr>
                      <wps:wsp xmlns:wps="http://schemas.microsoft.com/office/word/2010/wordprocessingShape">
                        <wps:cNvPr id="3" name="Freeform 1225"/>
                        <wps:cNvSpPr/>
                        <wps:spPr bwMode="auto">
                          <a:xfrm>
                            <a:off x="454" y="-2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224" o:spid="_x0000_s1035" style="width:549.9pt;height:0.1pt;margin-top:5.45pt;margin-left:-0.35pt;mso-position-horizontal-relative:margin;position:absolute;z-index:-251632640" coordorigin="454,-20" coordsize="10998,2">
                <v:shape id="Freeform 1225" o:spid="_x0000_s1036"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282B71" w:rsidRPr="00F2065C" w:rsidP="004A27FB" w14:paraId="56383509" w14:textId="77777777">
      <w:pPr>
        <w:pStyle w:val="BodyText"/>
        <w:spacing w:before="86"/>
        <w:ind w:left="0" w:right="119"/>
        <w:jc w:val="both"/>
        <w:rPr>
          <w:rFonts w:ascii="Arial" w:eastAsia="PMingLiU" w:hAnsi="Arial" w:cs="Arial"/>
          <w:w w:val="105"/>
          <w:lang w:eastAsia="zh-TW"/>
        </w:rPr>
      </w:pPr>
    </w:p>
    <w:p w:rsidR="00C65339" w:rsidRPr="00F2065C" w:rsidP="004A27FB" w14:paraId="45578C03" w14:textId="77777777">
      <w:pPr>
        <w:pStyle w:val="BodyText"/>
        <w:spacing w:before="86"/>
        <w:ind w:left="0" w:right="119"/>
        <w:jc w:val="both"/>
        <w:rPr>
          <w:rFonts w:ascii="Arial" w:eastAsia="PMingLiU" w:hAnsi="Arial" w:cs="Arial"/>
          <w:w w:val="105"/>
          <w:lang w:eastAsia="zh-TW"/>
        </w:rPr>
        <w:sectPr w:rsidSect="003D3813">
          <w:type w:val="continuous"/>
          <w:pgSz w:w="11906" w:h="16838" w:code="9"/>
          <w:pgMar w:top="1134" w:right="566" w:bottom="567" w:left="567" w:header="369" w:footer="851" w:gutter="0"/>
          <w:cols w:num="2" w:space="708"/>
          <w:docGrid w:linePitch="360"/>
        </w:sectPr>
      </w:pPr>
    </w:p>
    <w:p w:rsidR="00E86BA1" w:rsidRPr="00F2065C" w:rsidP="00424B6C" w14:paraId="4AA31E97" w14:textId="21DAC630">
      <w:pPr>
        <w:pStyle w:val="Heading1"/>
        <w:spacing w:before="0"/>
        <w:rPr>
          <w:rFonts w:ascii="Arial" w:eastAsia="PMingLiU" w:hAnsi="Arial" w:cs="Arial"/>
          <w:b w:val="0"/>
          <w:bCs w:val="0"/>
          <w:sz w:val="18"/>
          <w:szCs w:val="18"/>
          <w:lang w:val="en-US" w:eastAsia="zh-TW"/>
        </w:rPr>
      </w:pPr>
      <w:r w:rsidRPr="00F2065C">
        <w:rPr>
          <w:rFonts w:ascii="Arial" w:eastAsia="PMingLiU" w:hAnsi="Arial" w:cs="Arial"/>
          <w:color w:val="646D7C"/>
          <w:w w:val="105"/>
          <w:sz w:val="18"/>
          <w:szCs w:val="18"/>
          <w:lang w:eastAsia="zh-TW"/>
        </w:rPr>
        <w:t>有哪些主要風險</w:t>
      </w:r>
      <w:r w:rsidRPr="00F2065C">
        <w:rPr>
          <w:rFonts w:ascii="Arial" w:eastAsia="PMingLiU" w:hAnsi="Arial" w:cs="Arial"/>
          <w:color w:val="646D7C"/>
          <w:w w:val="105"/>
          <w:sz w:val="18"/>
          <w:szCs w:val="18"/>
          <w:lang w:eastAsia="zh-TW"/>
        </w:rPr>
        <w:t>?</w:t>
      </w:r>
      <w:r w:rsidRPr="00F2065C" w:rsidR="0009586C">
        <w:rPr>
          <w:rFonts w:ascii="Arial" w:eastAsia="PMingLiU" w:hAnsi="Arial" w:cs="Arial"/>
          <w:i/>
          <w:w w:val="105"/>
          <w:sz w:val="18"/>
          <w:szCs w:val="18"/>
          <w:lang w:val="en-US" w:eastAsia="zh-TW"/>
        </w:rPr>
        <w:t xml:space="preserve"> </w:t>
      </w:r>
    </w:p>
    <w:p w:rsidR="000A67B7" w:rsidRPr="00F2065C" w:rsidP="000A67B7" w14:paraId="6ED955FA" w14:textId="7DD6AAF5">
      <w:pPr>
        <w:pStyle w:val="BodyText"/>
        <w:spacing w:before="56"/>
        <w:ind w:left="0" w:right="1"/>
        <w:jc w:val="both"/>
        <w:rPr>
          <w:rFonts w:ascii="Arial" w:eastAsia="PMingLiU" w:hAnsi="Arial" w:cs="Arial"/>
          <w:b/>
          <w:lang w:eastAsia="zh-TW"/>
        </w:rPr>
      </w:pPr>
      <w:r w:rsidRPr="00F2065C">
        <w:rPr>
          <w:rFonts w:ascii="Arial" w:eastAsia="PMingLiU" w:hAnsi="Arial" w:cs="Arial"/>
          <w:b/>
          <w:lang w:eastAsia="zh-TW"/>
        </w:rPr>
        <w:t>投資涉及風險。請參閱銷售文件以了解風險因素等詳情。</w:t>
      </w:r>
    </w:p>
    <w:p w:rsidR="000A67B7" w:rsidRPr="00F2065C" w:rsidP="000A67B7" w14:paraId="22C450D5" w14:textId="77777777">
      <w:pPr>
        <w:pStyle w:val="BodyText"/>
        <w:ind w:left="284"/>
        <w:jc w:val="both"/>
        <w:rPr>
          <w:rFonts w:ascii="Arial" w:eastAsia="PMingLiU" w:hAnsi="Arial" w:cs="Arial"/>
          <w:lang w:eastAsia="zh-TW"/>
        </w:rPr>
      </w:pPr>
    </w:p>
    <w:p w:rsidR="00646204" w:rsidRPr="00F2065C" w:rsidP="000033FC" w14:paraId="605DBC57" w14:textId="11657087">
      <w:pPr>
        <w:pStyle w:val="BodyText"/>
        <w:numPr>
          <w:ilvl w:val="0"/>
          <w:numId w:val="8"/>
        </w:numPr>
        <w:ind w:left="284" w:hanging="284"/>
        <w:jc w:val="both"/>
        <w:rPr>
          <w:rStyle w:val="DeltaViewInsertion"/>
          <w:rFonts w:ascii="Arial" w:eastAsia="PMingLiU" w:hAnsi="Arial" w:cs="Arial"/>
          <w:color w:val="auto"/>
          <w:u w:val="none"/>
          <w:lang w:eastAsia="zh-TW"/>
        </w:rPr>
      </w:pPr>
      <w:bookmarkStart w:id="10" w:name="_DV_C144"/>
      <w:r w:rsidRPr="00F2065C">
        <w:rPr>
          <w:rFonts w:ascii="Arial" w:eastAsia="PMingLiU" w:hAnsi="Arial" w:cs="Arial"/>
          <w:b/>
          <w:lang w:val="fr-FR" w:eastAsia="zh-TW"/>
        </w:rPr>
        <w:t>一般投資風險：</w:t>
      </w:r>
      <w:bookmarkEnd w:id="10"/>
      <w:r w:rsidRPr="00F2065C">
        <w:rPr>
          <w:rFonts w:ascii="Arial" w:eastAsia="PMingLiU" w:hAnsi="Arial" w:cs="Arial"/>
          <w:w w:val="0"/>
          <w:szCs w:val="12"/>
          <w:lang w:val="fr-FR" w:eastAsia="zh-TW"/>
        </w:rPr>
        <w:t>附屬基金的投資組合的價值可能因下列任何主要風險因素而下跌，因此，閣下於附屬基金的投資可能蒙受損失。概不保證可償還本金。</w:t>
      </w:r>
    </w:p>
    <w:p w:rsidR="00605061" w:rsidRPr="00F2065C" w:rsidP="00605061" w14:paraId="070F41F5" w14:textId="77777777">
      <w:pPr>
        <w:pStyle w:val="BodyText"/>
        <w:ind w:left="284"/>
        <w:jc w:val="both"/>
        <w:rPr>
          <w:rStyle w:val="DeltaViewInsertion"/>
          <w:rFonts w:ascii="Arial" w:eastAsia="PMingLiU" w:hAnsi="Arial" w:cs="Arial"/>
          <w:color w:val="auto"/>
          <w:u w:val="none"/>
          <w:lang w:eastAsia="zh-TW"/>
        </w:rPr>
      </w:pPr>
    </w:p>
    <w:p w:rsidR="00006031" w:rsidRPr="00F2065C" w:rsidP="00006031" w14:paraId="6F61FA24" w14:textId="120A062D">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全球投資風險</w:t>
      </w:r>
      <w:r w:rsidRPr="00F2065C" w:rsidR="005949EA">
        <w:rPr>
          <w:rFonts w:ascii="Arial" w:eastAsia="PMingLiU" w:hAnsi="Arial" w:cs="Arial"/>
          <w:b/>
          <w:lang w:val="fr-FR" w:eastAsia="zh-TW"/>
        </w:rPr>
        <w:t>：</w:t>
      </w:r>
      <w:r w:rsidRPr="00F2065C">
        <w:rPr>
          <w:rFonts w:ascii="Arial" w:eastAsia="PMingLiU" w:hAnsi="Arial" w:cs="Arial"/>
          <w:w w:val="105"/>
          <w:lang w:val="en-AU" w:eastAsia="zh-TW"/>
        </w:rPr>
        <w:t>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p>
    <w:p w:rsidR="00327122" w:rsidRPr="00F2065C" w:rsidP="00D4110A" w14:paraId="5B7A2520" w14:textId="77777777">
      <w:pPr>
        <w:rPr>
          <w:rFonts w:ascii="Arial" w:eastAsia="PMingLiU" w:hAnsi="Arial" w:cs="Arial"/>
          <w:sz w:val="18"/>
          <w:szCs w:val="18"/>
          <w:lang w:val="en-GB" w:eastAsia="zh-TW"/>
        </w:rPr>
      </w:pPr>
    </w:p>
    <w:p w:rsidR="000B0EDE" w:rsidRPr="00F2065C" w:rsidP="000B0EDE" w14:paraId="78219AE8" w14:textId="6421C311">
      <w:pPr>
        <w:pStyle w:val="BodyText"/>
        <w:numPr>
          <w:ilvl w:val="0"/>
          <w:numId w:val="8"/>
        </w:numPr>
        <w:ind w:left="284" w:right="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新興市場風險：</w:t>
      </w:r>
      <w:r w:rsidRPr="00F2065C">
        <w:rPr>
          <w:rFonts w:ascii="Arial" w:eastAsia="PMingLiU" w:hAnsi="Arial" w:cs="Arial"/>
          <w:w w:val="105"/>
          <w:lang w:val="en-AU" w:eastAsia="zh-TW"/>
        </w:rPr>
        <w:t>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p>
    <w:p w:rsidR="000B0EDE" w:rsidRPr="00F2065C" w:rsidP="000B0EDE" w14:paraId="3C40B4E9" w14:textId="77777777">
      <w:pPr>
        <w:pStyle w:val="BodyText"/>
        <w:ind w:left="152" w:right="4"/>
        <w:jc w:val="both"/>
        <w:rPr>
          <w:rFonts w:ascii="Arial" w:eastAsia="PMingLiU" w:hAnsi="Arial" w:cs="Arial"/>
          <w:bCs/>
          <w:color w:val="000000"/>
          <w:w w:val="105"/>
          <w:lang w:eastAsia="zh-TW"/>
        </w:rPr>
      </w:pPr>
    </w:p>
    <w:p w:rsidR="002C21D5" w:rsidRPr="00F2065C" w:rsidP="002C21D5" w14:paraId="1F81E2F6" w14:textId="77777777">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高孳息債務證券風險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p>
    <w:p w:rsidR="002C21D5" w:rsidRPr="00F2065C" w:rsidP="000B0EDE" w14:paraId="7E7D1454" w14:textId="77777777">
      <w:pPr>
        <w:pStyle w:val="BodyText"/>
        <w:ind w:left="152" w:right="4"/>
        <w:jc w:val="both"/>
        <w:rPr>
          <w:rFonts w:ascii="Arial" w:eastAsia="PMingLiU" w:hAnsi="Arial" w:cs="Arial"/>
          <w:bCs/>
          <w:color w:val="000000"/>
          <w:w w:val="105"/>
          <w:lang w:eastAsia="zh-TW"/>
        </w:rPr>
      </w:pPr>
    </w:p>
    <w:p w:rsidR="000B0EDE" w:rsidRPr="00F2065C" w:rsidP="000B0EDE" w14:paraId="19692796" w14:textId="46B2AE6A">
      <w:pPr>
        <w:pStyle w:val="BodyText"/>
        <w:numPr>
          <w:ilvl w:val="0"/>
          <w:numId w:val="37"/>
        </w:numPr>
        <w:autoSpaceDE w:val="0"/>
        <w:autoSpaceDN w:val="0"/>
        <w:adjustRightInd w:val="0"/>
        <w:ind w:left="284" w:hanging="284"/>
        <w:jc w:val="both"/>
        <w:rPr>
          <w:rFonts w:ascii="Arial" w:eastAsia="PMingLiU" w:hAnsi="Arial" w:cs="Arial"/>
          <w:color w:val="000000"/>
          <w:w w:val="105"/>
          <w:szCs w:val="12"/>
          <w:lang w:eastAsia="zh-TW"/>
        </w:rPr>
      </w:pPr>
      <w:r w:rsidRPr="00F2065C">
        <w:rPr>
          <w:rFonts w:ascii="Arial" w:eastAsia="PMingLiU" w:hAnsi="Arial" w:cs="Arial"/>
          <w:b/>
          <w:w w:val="105"/>
          <w:lang w:eastAsia="zh-TW"/>
        </w:rPr>
        <w:t>集中風險</w:t>
      </w:r>
      <w:r w:rsidRPr="00F2065C" w:rsidR="00195869">
        <w:rPr>
          <w:rFonts w:ascii="Arial" w:eastAsia="PMingLiU" w:hAnsi="Arial" w:cs="Arial"/>
          <w:color w:val="000000"/>
          <w:lang w:val="en-AU" w:eastAsia="zh-TW"/>
        </w:rPr>
        <w:t>：</w:t>
      </w:r>
      <w:r w:rsidRPr="00F2065C">
        <w:rPr>
          <w:rFonts w:ascii="Arial" w:eastAsia="PMingLiU" w:hAnsi="Arial" w:cs="Arial"/>
          <w:w w:val="105"/>
          <w:lang w:val="en-AU" w:eastAsia="zh-TW"/>
        </w:rPr>
        <w:t>附屬基金或會將其等投資集中於若干公司、公司集團、經濟界別、國家或地區或評級。上述情況或會在該等公司、界別、國家或評級的價值下降時為該附屬基金帶來不利後果。附屬基金的價值或較易受到影響附屬基金集中投資的公司、公司集團、經濟界別、國家或地區的不利經濟、政治、政策、外匯、流動性、稅務、法律或監管事件所影響。相比投資組合較為多元化的基金，集中於若干公司、公司集團、經濟界別、國家或地區或評級的附屬</w:t>
      </w:r>
      <w:r w:rsidRPr="00F2065C">
        <w:rPr>
          <w:rFonts w:ascii="Arial" w:eastAsia="PMingLiU" w:hAnsi="Arial" w:cs="Arial"/>
          <w:w w:val="105"/>
          <w:lang w:val="en-AU" w:eastAsia="zh-TW"/>
        </w:rPr>
        <w:t>基金的價值或會更為波動</w:t>
      </w:r>
      <w:r w:rsidRPr="00F2065C" w:rsidR="00794451">
        <w:rPr>
          <w:rFonts w:ascii="Arial" w:eastAsia="PMingLiU" w:hAnsi="Arial" w:cs="Arial" w:hint="eastAsia"/>
          <w:w w:val="105"/>
          <w:lang w:val="en-AU" w:eastAsia="zh-TW"/>
        </w:rPr>
        <w:t>。</w:t>
      </w:r>
    </w:p>
    <w:p w:rsidR="000B0EDE" w:rsidRPr="00F2065C" w:rsidP="000B0EDE" w14:paraId="72207045" w14:textId="77777777">
      <w:pPr>
        <w:pStyle w:val="BodyText"/>
        <w:ind w:left="0"/>
        <w:jc w:val="both"/>
        <w:rPr>
          <w:rFonts w:ascii="Arial" w:eastAsia="PMingLiU" w:hAnsi="Arial" w:cs="Arial"/>
          <w:bCs/>
          <w:color w:val="000000"/>
          <w:w w:val="105"/>
          <w:lang w:eastAsia="zh-TW"/>
        </w:rPr>
      </w:pPr>
    </w:p>
    <w:p w:rsidR="000B0EDE" w:rsidRPr="00F2065C" w:rsidP="000B0EDE" w14:paraId="617FEB8B" w14:textId="7F41921A">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利率風險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p>
    <w:p w:rsidR="000B0EDE" w:rsidRPr="00F2065C" w:rsidP="006A7852" w14:paraId="037C23AB" w14:textId="77777777">
      <w:pPr>
        <w:pStyle w:val="BodyText"/>
        <w:ind w:left="0"/>
        <w:jc w:val="both"/>
        <w:rPr>
          <w:rFonts w:ascii="Arial" w:eastAsia="PMingLiU" w:hAnsi="Arial" w:cs="Arial"/>
          <w:bCs/>
          <w:color w:val="000000"/>
          <w:w w:val="105"/>
          <w:lang w:eastAsia="zh-TW"/>
        </w:rPr>
      </w:pPr>
    </w:p>
    <w:p w:rsidR="000B0EDE" w:rsidRPr="00F2065C" w:rsidP="000B0EDE" w14:paraId="4C710760" w14:textId="22F92096">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w w:val="105"/>
          <w:lang w:val="en-AU" w:eastAsia="zh-TW"/>
        </w:rPr>
        <w:t>信貸風險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基金套現債券時可能出現延誤及錄得虧損，包括債券價值在附屬基金尋求行使權利的期間下跌。</w:t>
      </w:r>
    </w:p>
    <w:p w:rsidR="00195869" w:rsidRPr="00F2065C" w:rsidP="00195869" w14:paraId="17F5AC4D" w14:textId="77777777">
      <w:pPr>
        <w:pStyle w:val="BodyText"/>
        <w:ind w:left="284"/>
        <w:jc w:val="both"/>
        <w:rPr>
          <w:rFonts w:ascii="Arial" w:eastAsia="PMingLiU" w:hAnsi="Arial" w:cs="Arial"/>
          <w:bCs/>
          <w:color w:val="000000"/>
          <w:w w:val="105"/>
          <w:lang w:eastAsia="zh-TW"/>
        </w:rPr>
      </w:pPr>
    </w:p>
    <w:p w:rsidR="000B0EDE" w:rsidRPr="00F2065C" w:rsidP="000B0EDE" w14:paraId="2EBC0AB5" w14:textId="6FCC3B78">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對手方風險</w:t>
      </w:r>
      <w:r w:rsidRPr="00F2065C">
        <w:rPr>
          <w:rFonts w:ascii="Arial" w:eastAsia="PMingLiU" w:hAnsi="Arial" w:cs="Arial"/>
          <w:bCs/>
          <w:color w:val="000000"/>
          <w:w w:val="105"/>
          <w:lang w:val="en-AU" w:eastAsia="zh-TW"/>
        </w:rPr>
        <w:t>：</w:t>
      </w:r>
      <w:r w:rsidRPr="00F2065C">
        <w:rPr>
          <w:rFonts w:ascii="Arial" w:eastAsia="PMingLiU" w:hAnsi="Arial" w:cs="Arial"/>
          <w:w w:val="105"/>
          <w:lang w:val="en-AU" w:eastAsia="zh-TW"/>
        </w:rPr>
        <w:t>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p>
    <w:p w:rsidR="000B0EDE" w:rsidRPr="00F2065C" w:rsidP="006A7852" w14:paraId="7EF37FDE" w14:textId="77777777">
      <w:pPr>
        <w:pStyle w:val="BodyText"/>
        <w:ind w:left="0"/>
        <w:jc w:val="both"/>
        <w:rPr>
          <w:rFonts w:ascii="Arial" w:eastAsia="PMingLiU" w:hAnsi="Arial" w:cs="Arial"/>
          <w:bCs/>
          <w:color w:val="000000"/>
          <w:w w:val="105"/>
          <w:lang w:eastAsia="zh-TW"/>
        </w:rPr>
      </w:pPr>
    </w:p>
    <w:p w:rsidR="000B0EDE" w:rsidRPr="00F2065C" w:rsidP="000B0EDE" w14:paraId="5E7D57BD" w14:textId="163EDFD7">
      <w:pPr>
        <w:pStyle w:val="BodyText"/>
        <w:numPr>
          <w:ilvl w:val="0"/>
          <w:numId w:val="8"/>
        </w:numPr>
        <w:autoSpaceDE w:val="0"/>
        <w:autoSpaceDN w:val="0"/>
        <w:adjustRightInd w:val="0"/>
        <w:ind w:left="284" w:hanging="284"/>
        <w:jc w:val="both"/>
        <w:rPr>
          <w:rStyle w:val="DeltaViewInsertion"/>
          <w:rFonts w:ascii="Arial" w:eastAsia="PMingLiU" w:hAnsi="Arial" w:cs="Arial"/>
          <w:color w:val="auto"/>
          <w:w w:val="105"/>
          <w:szCs w:val="12"/>
          <w:u w:val="none"/>
          <w:lang w:eastAsia="zh-TW"/>
        </w:rPr>
      </w:pPr>
      <w:r w:rsidRPr="00F2065C">
        <w:rPr>
          <w:rFonts w:ascii="Arial" w:eastAsia="PMingLiU" w:hAnsi="Arial" w:cs="Arial"/>
          <w:b/>
          <w:w w:val="0"/>
          <w:szCs w:val="12"/>
          <w:lang w:val="fr-FR" w:eastAsia="zh-TW"/>
        </w:rPr>
        <w:t>評級下調風險：</w:t>
      </w:r>
      <w:r w:rsidRPr="00F2065C">
        <w:rPr>
          <w:rFonts w:ascii="Arial" w:eastAsia="PMingLiU" w:hAnsi="Arial" w:cs="Arial"/>
          <w:w w:val="105"/>
          <w:lang w:val="en-AU" w:eastAsia="zh-TW"/>
        </w:rPr>
        <w:t>附屬基金購買的債務證券或其發行人可能隨後被下調評級。倘若出現有關下調的情況，附屬基金的價值或會受到不利影響。投資經理未必能夠出售評級被下調的債務證券。</w:t>
      </w:r>
    </w:p>
    <w:p w:rsidR="000B0EDE" w:rsidRPr="00F2065C" w:rsidP="000B0EDE" w14:paraId="099BE3AD" w14:textId="77777777">
      <w:pPr>
        <w:pStyle w:val="BodyText"/>
        <w:ind w:left="284" w:hanging="284"/>
        <w:jc w:val="both"/>
        <w:rPr>
          <w:rFonts w:ascii="Arial" w:eastAsia="PMingLiU" w:hAnsi="Arial" w:cs="Arial"/>
          <w:w w:val="105"/>
          <w:lang w:eastAsia="zh-TW"/>
        </w:rPr>
      </w:pPr>
      <w:bookmarkStart w:id="11" w:name="_DV_C161"/>
    </w:p>
    <w:p w:rsidR="000B0EDE" w:rsidRPr="00F2065C" w:rsidP="00C155F3" w14:paraId="3C7A1A8C" w14:textId="6466C20A">
      <w:pPr>
        <w:pStyle w:val="BodyText"/>
        <w:numPr>
          <w:ilvl w:val="0"/>
          <w:numId w:val="8"/>
        </w:numPr>
        <w:autoSpaceDE w:val="0"/>
        <w:autoSpaceDN w:val="0"/>
        <w:adjustRightInd w:val="0"/>
        <w:ind w:left="284" w:hanging="284"/>
        <w:rPr>
          <w:rStyle w:val="DeltaViewInsertion"/>
          <w:rFonts w:ascii="Arial" w:eastAsia="PMingLiU" w:hAnsi="Arial" w:cs="Arial"/>
          <w:b/>
          <w:color w:val="auto"/>
          <w:w w:val="0"/>
          <w:szCs w:val="12"/>
          <w:u w:val="none"/>
          <w:lang w:val="fr-FR" w:eastAsia="zh-TW"/>
        </w:rPr>
      </w:pPr>
      <w:bookmarkEnd w:id="11"/>
      <w:r w:rsidRPr="00F2065C">
        <w:rPr>
          <w:rFonts w:ascii="Arial" w:eastAsia="PMingLiU" w:hAnsi="Arial" w:cs="Arial"/>
          <w:b/>
          <w:w w:val="0"/>
          <w:szCs w:val="12"/>
          <w:lang w:val="fr-FR" w:eastAsia="zh-TW"/>
        </w:rPr>
        <w:t>估值風險：</w:t>
      </w:r>
      <w:r w:rsidRPr="00F2065C">
        <w:rPr>
          <w:rFonts w:ascii="Arial" w:eastAsia="PMingLiU" w:hAnsi="Arial" w:cs="Arial"/>
          <w:w w:val="105"/>
          <w:lang w:val="en-AU" w:eastAsia="zh-TW"/>
        </w:rPr>
        <w:t>附屬基金的投資的估值或會涉及不明朗因素及判定性的決定。如證實該估值不正確，可能影響附屬基金的資產淨值計算。</w:t>
      </w:r>
    </w:p>
    <w:p w:rsidR="000B0EDE" w:rsidRPr="00F2065C" w:rsidP="000B0EDE" w14:paraId="33593744" w14:textId="77777777">
      <w:pPr>
        <w:pStyle w:val="BodyText"/>
        <w:autoSpaceDE w:val="0"/>
        <w:autoSpaceDN w:val="0"/>
        <w:adjustRightInd w:val="0"/>
        <w:ind w:left="284"/>
        <w:jc w:val="both"/>
        <w:rPr>
          <w:rStyle w:val="DeltaViewInsertion"/>
          <w:rFonts w:ascii="Arial" w:eastAsia="PMingLiU" w:hAnsi="Arial" w:cs="Arial"/>
          <w:color w:val="000000"/>
          <w:u w:val="none"/>
          <w:lang w:eastAsia="zh-TW"/>
        </w:rPr>
      </w:pPr>
      <w:bookmarkStart w:id="12" w:name="_DV_C164"/>
    </w:p>
    <w:p w:rsidR="000B0EDE" w:rsidRPr="00F2065C" w:rsidP="000B0EDE" w14:paraId="00A9ED58" w14:textId="2482D491">
      <w:pPr>
        <w:pStyle w:val="BodyText"/>
        <w:numPr>
          <w:ilvl w:val="0"/>
          <w:numId w:val="8"/>
        </w:numPr>
        <w:autoSpaceDE w:val="0"/>
        <w:autoSpaceDN w:val="0"/>
        <w:adjustRightInd w:val="0"/>
        <w:ind w:left="284" w:hanging="284"/>
        <w:jc w:val="both"/>
        <w:rPr>
          <w:rStyle w:val="DeltaViewInsertion"/>
          <w:rFonts w:ascii="Arial" w:eastAsia="PMingLiU" w:hAnsi="Arial" w:cs="Arial"/>
          <w:color w:val="000000"/>
          <w:u w:val="none"/>
          <w:lang w:eastAsia="zh-TW"/>
        </w:rPr>
      </w:pPr>
      <w:bookmarkEnd w:id="12"/>
      <w:r w:rsidRPr="00F2065C">
        <w:rPr>
          <w:rFonts w:ascii="Arial" w:eastAsia="PMingLiU" w:hAnsi="Arial" w:cs="Arial"/>
          <w:b/>
          <w:w w:val="0"/>
          <w:szCs w:val="12"/>
          <w:lang w:val="en-AU" w:eastAsia="zh-TW"/>
        </w:rPr>
        <w:t>信貸評級的可靠性：</w:t>
      </w:r>
      <w:r w:rsidRPr="00F2065C">
        <w:rPr>
          <w:rFonts w:ascii="Arial" w:eastAsia="PMingLiU" w:hAnsi="Arial" w:cs="Arial"/>
          <w:w w:val="105"/>
          <w:lang w:val="en-AU" w:eastAsia="zh-TW"/>
        </w:rPr>
        <w:t>評級機構給予的信貸評級存在局限性，且並不時刻保證該證券及／或發行人的信用可靠性。</w:t>
      </w:r>
    </w:p>
    <w:p w:rsidR="0078016D" w:rsidRPr="00F2065C" w:rsidP="00F364B4" w14:paraId="73D52AB3" w14:textId="77777777">
      <w:pPr>
        <w:pStyle w:val="BodyText"/>
        <w:ind w:left="284"/>
        <w:jc w:val="both"/>
        <w:rPr>
          <w:rFonts w:ascii="Arial" w:eastAsia="PMingLiU" w:hAnsi="Arial" w:cs="Arial"/>
          <w:lang w:eastAsia="zh-TW"/>
        </w:rPr>
      </w:pPr>
    </w:p>
    <w:p w:rsidR="00D135E4" w:rsidRPr="00F2065C" w:rsidP="00D135E4" w14:paraId="37074224" w14:textId="4CE80049">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主權債務風險</w:t>
      </w:r>
      <w:r w:rsidRPr="00F2065C">
        <w:rPr>
          <w:rFonts w:ascii="Arial" w:eastAsia="PMingLiU" w:hAnsi="Arial" w:cs="Arial"/>
          <w:color w:val="000000"/>
          <w:lang w:val="en-AU" w:eastAsia="zh-TW"/>
        </w:rPr>
        <w:t>：</w:t>
      </w:r>
      <w:r w:rsidRPr="00F2065C" w:rsidR="00230858">
        <w:rPr>
          <w:rFonts w:ascii="Arial" w:eastAsia="PMingLiU" w:hAnsi="Arial" w:cs="Arial"/>
          <w:w w:val="105"/>
          <w:lang w:val="en-AU" w:eastAsia="zh-TW"/>
        </w:rPr>
        <w:t>附屬基金可投資於由單一</w:t>
      </w:r>
      <w:r w:rsidRPr="00F2065C" w:rsidR="002C21D5">
        <w:rPr>
          <w:rFonts w:ascii="Arial" w:eastAsia="PMingLiU" w:hAnsi="Arial" w:cs="Arial" w:hint="eastAsia"/>
          <w:w w:val="105"/>
          <w:lang w:val="en-AU" w:eastAsia="zh-TW"/>
        </w:rPr>
        <w:t>主權發行人</w:t>
      </w:r>
      <w:r w:rsidRPr="00F2065C" w:rsidR="00230858">
        <w:rPr>
          <w:rFonts w:ascii="Arial" w:eastAsia="PMingLiU" w:hAnsi="Arial" w:cs="Arial"/>
          <w:w w:val="105"/>
          <w:lang w:val="en-AU" w:eastAsia="zh-TW"/>
        </w:rPr>
        <w:t>（包括該國家</w:t>
      </w:r>
      <w:r w:rsidRPr="00F2065C" w:rsidR="00EE60F4">
        <w:rPr>
          <w:rFonts w:ascii="Arial" w:eastAsia="PMingLiU" w:hAnsi="Arial" w:cs="Arial"/>
          <w:w w:val="105"/>
          <w:lang w:val="en-AU" w:eastAsia="zh-TW"/>
        </w:rPr>
        <w:t>的政府及任何公營或當地機關）</w:t>
      </w:r>
      <w:r w:rsidRPr="00F2065C" w:rsidR="00C90452">
        <w:rPr>
          <w:rFonts w:ascii="Arial" w:eastAsia="PMingLiU" w:hAnsi="Arial" w:cs="Arial"/>
          <w:w w:val="105"/>
          <w:lang w:val="en-AU" w:eastAsia="zh-TW"/>
        </w:rPr>
        <w:t>（</w:t>
      </w:r>
      <w:r w:rsidRPr="00F2065C" w:rsidR="00230858">
        <w:rPr>
          <w:rFonts w:ascii="Arial" w:eastAsia="PMingLiU" w:hAnsi="Arial" w:cs="Arial"/>
          <w:w w:val="105"/>
          <w:lang w:val="en-AU" w:eastAsia="zh-TW"/>
        </w:rPr>
        <w:t>例如</w:t>
      </w:r>
      <w:r w:rsidRPr="00F2065C" w:rsidR="00EE60F4">
        <w:rPr>
          <w:rFonts w:ascii="Arial" w:eastAsia="PMingLiU" w:hAnsi="Arial" w:cs="Arial" w:hint="eastAsia"/>
          <w:w w:val="105"/>
          <w:lang w:val="en-AU" w:eastAsia="zh-TW"/>
        </w:rPr>
        <w:t>：</w:t>
      </w:r>
      <w:r w:rsidRPr="00F2065C" w:rsidR="00230858">
        <w:rPr>
          <w:rFonts w:ascii="Arial" w:eastAsia="PMingLiU" w:hAnsi="Arial" w:cs="Arial"/>
          <w:w w:val="105"/>
          <w:lang w:val="en-AU" w:eastAsia="zh-TW"/>
        </w:rPr>
        <w:t>烏克蘭、科特迪瓦、洪都拉斯、巴拉圭、塞內加爾、埃及、牙買加、馬其頓及巴林</w:t>
      </w:r>
      <w:r w:rsidRPr="00F2065C" w:rsidR="00C90452">
        <w:rPr>
          <w:rFonts w:ascii="Arial" w:eastAsia="PMingLiU" w:hAnsi="Arial" w:cs="Arial"/>
          <w:w w:val="105"/>
          <w:lang w:val="en-AU" w:eastAsia="zh-TW"/>
        </w:rPr>
        <w:t>）</w:t>
      </w:r>
      <w:r w:rsidRPr="00F2065C" w:rsidR="00230858">
        <w:rPr>
          <w:rFonts w:ascii="Arial" w:eastAsia="PMingLiU" w:hAnsi="Arial" w:cs="Arial"/>
          <w:w w:val="105"/>
          <w:lang w:val="en-AU" w:eastAsia="zh-TW"/>
        </w:rPr>
        <w:t>發行或擔保的次投資級別證券。</w:t>
      </w:r>
      <w:r w:rsidRPr="00F2065C" w:rsidR="00A34845">
        <w:rPr>
          <w:rFonts w:ascii="Arial" w:eastAsia="PMingLiU" w:hAnsi="Arial" w:cs="Arial"/>
          <w:w w:val="105"/>
          <w:lang w:val="en-AU" w:eastAsia="zh-TW"/>
        </w:rPr>
        <w:t>有關投資可能對附屬基金的風險</w:t>
      </w:r>
      <w:r w:rsidRPr="00F2065C" w:rsidR="00B62FBA">
        <w:rPr>
          <w:rFonts w:ascii="Arial" w:eastAsia="PMingLiU" w:hAnsi="Arial" w:cs="Arial"/>
          <w:w w:val="105"/>
          <w:lang w:val="en-AU" w:eastAsia="zh-TW"/>
        </w:rPr>
        <w:t>概</w:t>
      </w:r>
      <w:r w:rsidRPr="00F2065C" w:rsidR="00A34845">
        <w:rPr>
          <w:rFonts w:ascii="Arial" w:eastAsia="PMingLiU" w:hAnsi="Arial" w:cs="Arial"/>
          <w:w w:val="105"/>
          <w:lang w:val="en-AU" w:eastAsia="zh-TW"/>
        </w:rPr>
        <w:t>況</w:t>
      </w:r>
      <w:r w:rsidRPr="00F2065C" w:rsidR="00B62FBA">
        <w:rPr>
          <w:rFonts w:ascii="Arial" w:eastAsia="PMingLiU" w:hAnsi="Arial" w:cs="Arial"/>
          <w:w w:val="105"/>
          <w:lang w:val="en-AU" w:eastAsia="zh-TW"/>
        </w:rPr>
        <w:t>產生不利影響。</w:t>
      </w:r>
      <w:r w:rsidRPr="00F2065C">
        <w:rPr>
          <w:rFonts w:ascii="Arial" w:eastAsia="PMingLiU" w:hAnsi="Arial" w:cs="Arial"/>
          <w:w w:val="105"/>
          <w:lang w:val="en-AU" w:eastAsia="zh-TW"/>
        </w:rPr>
        <w:t>投資於由負債</w:t>
      </w:r>
      <w:r w:rsidRPr="00F2065C">
        <w:rPr>
          <w:rFonts w:ascii="Arial" w:eastAsia="PMingLiU" w:hAnsi="Arial" w:cs="Arial"/>
          <w:w w:val="105"/>
          <w:lang w:val="en-AU" w:eastAsia="zh-TW"/>
        </w:rPr>
        <w:t>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p>
    <w:p w:rsidR="00886511" w:rsidRPr="00F2065C" w:rsidP="00886511" w14:paraId="2C813E20" w14:textId="77777777">
      <w:pPr>
        <w:pStyle w:val="BodyText"/>
        <w:ind w:left="284"/>
        <w:jc w:val="both"/>
        <w:rPr>
          <w:rFonts w:ascii="Arial" w:eastAsia="PMingLiU" w:hAnsi="Arial" w:cs="Arial"/>
          <w:lang w:eastAsia="zh-TW"/>
        </w:rPr>
      </w:pPr>
    </w:p>
    <w:p w:rsidR="00886511" w:rsidRPr="00F2065C" w:rsidP="00886511" w14:paraId="75392817" w14:textId="0C22D89F">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通脹掛鈎</w:t>
      </w:r>
      <w:r w:rsidR="00F63423">
        <w:rPr>
          <w:rFonts w:ascii="Arial" w:eastAsia="PMingLiU" w:hAnsi="Arial" w:cs="Arial" w:hint="eastAsia"/>
          <w:b/>
          <w:w w:val="105"/>
          <w:lang w:eastAsia="zh-TW"/>
        </w:rPr>
        <w:t>產品</w:t>
      </w:r>
      <w:r w:rsidRPr="00F2065C">
        <w:rPr>
          <w:rFonts w:ascii="Arial" w:eastAsia="PMingLiU" w:hAnsi="Arial" w:cs="Arial"/>
          <w:b/>
          <w:w w:val="105"/>
          <w:lang w:eastAsia="zh-TW"/>
        </w:rPr>
        <w:t>的風險：</w:t>
      </w:r>
      <w:r w:rsidRPr="00F2065C" w:rsidR="00913E06">
        <w:rPr>
          <w:rFonts w:ascii="Arial" w:eastAsia="PMingLiU" w:hAnsi="Arial" w:cs="Arial"/>
          <w:w w:val="105"/>
          <w:lang w:val="en-AU" w:eastAsia="zh-TW"/>
        </w:rPr>
        <w:t>附屬基金投資於</w:t>
      </w:r>
      <w:r w:rsidR="00F63423">
        <w:rPr>
          <w:rFonts w:ascii="Arial" w:eastAsia="PMingLiU" w:hAnsi="Arial" w:cs="Arial"/>
          <w:w w:val="105"/>
          <w:lang w:val="en-AU" w:eastAsia="zh-TW"/>
        </w:rPr>
        <w:t>通脹掛鈎產品，例如：</w:t>
      </w:r>
      <w:r w:rsidRPr="00F2065C" w:rsidR="00913E06">
        <w:rPr>
          <w:rFonts w:ascii="Arial" w:eastAsia="PMingLiU" w:hAnsi="Arial" w:cs="Arial"/>
          <w:w w:val="105"/>
          <w:lang w:val="en-AU" w:eastAsia="zh-TW"/>
        </w:rPr>
        <w:t>通脹掛鈎債券</w:t>
      </w:r>
      <w:r w:rsidRPr="00F2065C" w:rsidR="00F63423">
        <w:rPr>
          <w:rFonts w:ascii="Arial" w:eastAsia="PMingLiU" w:hAnsi="Arial" w:cs="Arial"/>
          <w:w w:val="105"/>
          <w:lang w:val="en-AU" w:eastAsia="zh-TW"/>
        </w:rPr>
        <w:t>及／或</w:t>
      </w:r>
      <w:r w:rsidR="00F63423">
        <w:rPr>
          <w:rFonts w:ascii="Arial" w:eastAsia="PMingLiU" w:hAnsi="Arial" w:cs="Arial"/>
          <w:w w:val="105"/>
          <w:lang w:val="en-AU" w:eastAsia="zh-TW"/>
        </w:rPr>
        <w:t>通脹掉期</w:t>
      </w:r>
      <w:r w:rsidRPr="00F2065C" w:rsidR="00913E06">
        <w:rPr>
          <w:rFonts w:ascii="Arial" w:eastAsia="PMingLiU" w:hAnsi="Arial" w:cs="Arial"/>
          <w:w w:val="105"/>
          <w:lang w:val="en-AU" w:eastAsia="zh-TW"/>
        </w:rPr>
        <w:t>，其價值一般因應利率變動而波動。若在附屬基金持有通脹掛鈎債券期間，通脹低於預期，附屬基金藉該證券賺取的回報可能少於傳統債券。</w:t>
      </w:r>
      <w:r w:rsidR="00F63423">
        <w:rPr>
          <w:rFonts w:ascii="Arial" w:eastAsia="PMingLiU" w:hAnsi="Arial" w:cs="Arial"/>
          <w:w w:val="105"/>
          <w:lang w:val="en-AU" w:eastAsia="zh-TW"/>
        </w:rPr>
        <w:t>購買（出售）通脹掉期保障</w:t>
      </w:r>
      <w:r w:rsidR="00850EA1">
        <w:rPr>
          <w:rFonts w:ascii="Arial" w:eastAsia="PMingLiU" w:hAnsi="Arial" w:cs="Arial"/>
          <w:w w:val="105"/>
          <w:lang w:val="en-AU" w:eastAsia="zh-TW"/>
        </w:rPr>
        <w:t>使</w:t>
      </w:r>
      <w:r w:rsidR="00F63423">
        <w:rPr>
          <w:rFonts w:ascii="Arial" w:eastAsia="PMingLiU" w:hAnsi="Arial" w:cs="Arial"/>
          <w:w w:val="105"/>
          <w:lang w:val="en-AU" w:eastAsia="zh-TW"/>
        </w:rPr>
        <w:t>附屬基</w:t>
      </w:r>
      <w:r w:rsidR="00850EA1">
        <w:rPr>
          <w:rFonts w:ascii="Arial" w:eastAsia="PMingLiU" w:hAnsi="Arial" w:cs="Arial"/>
          <w:w w:val="105"/>
          <w:lang w:val="en-AU" w:eastAsia="zh-TW"/>
        </w:rPr>
        <w:t>金承受通脹風險，有關風險與出售（購買）與通脹指數債券相關的普通名義債券相若。</w:t>
      </w:r>
      <w:r w:rsidRPr="00F2065C" w:rsidR="00AC5036">
        <w:rPr>
          <w:rFonts w:ascii="Arial" w:eastAsia="PMingLiU" w:hAnsi="Arial" w:cs="Arial"/>
          <w:w w:val="105"/>
          <w:lang w:val="en-AU" w:eastAsia="zh-TW"/>
        </w:rPr>
        <w:t>若實質利率上升（即若利率因通脹以外的原因上升），附屬基金投資組合內的通脹掛鈎債券</w:t>
      </w:r>
      <w:r w:rsidRPr="00F2065C" w:rsidR="001D415F">
        <w:rPr>
          <w:rFonts w:ascii="Arial" w:eastAsia="PMingLiU" w:hAnsi="Arial" w:cs="Arial"/>
          <w:w w:val="105"/>
          <w:lang w:val="en-AU" w:eastAsia="zh-TW"/>
        </w:rPr>
        <w:t>／</w:t>
      </w:r>
      <w:r w:rsidR="001D415F">
        <w:rPr>
          <w:rFonts w:ascii="Arial" w:eastAsia="PMingLiU" w:hAnsi="Arial" w:cs="Arial"/>
          <w:w w:val="105"/>
          <w:lang w:val="en-AU" w:eastAsia="zh-TW"/>
        </w:rPr>
        <w:t>附屬基金購買通脹掉期保障的</w:t>
      </w:r>
      <w:r w:rsidRPr="00F2065C" w:rsidR="00AC5036">
        <w:rPr>
          <w:rFonts w:ascii="Arial" w:eastAsia="PMingLiU" w:hAnsi="Arial" w:cs="Arial"/>
          <w:w w:val="105"/>
          <w:lang w:val="en-AU" w:eastAsia="zh-TW"/>
        </w:rPr>
        <w:t>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p>
    <w:p w:rsidR="007A0D79" w:rsidRPr="00F2065C" w:rsidP="00832870" w14:paraId="174ED92C" w14:textId="77777777">
      <w:pPr>
        <w:pStyle w:val="ListParagraph"/>
        <w:rPr>
          <w:rFonts w:ascii="Arial" w:eastAsia="PMingLiU" w:hAnsi="Arial" w:cs="Arial"/>
          <w:sz w:val="18"/>
          <w:szCs w:val="18"/>
          <w:lang w:val="en-GB" w:eastAsia="zh-TW"/>
        </w:rPr>
      </w:pPr>
    </w:p>
    <w:p w:rsidR="00B616AD" w:rsidRPr="00F2065C" w:rsidP="00171460" w14:paraId="5F81BCCB" w14:textId="0291587D">
      <w:pPr>
        <w:pStyle w:val="MainBodyText"/>
        <w:numPr>
          <w:ilvl w:val="0"/>
          <w:numId w:val="49"/>
        </w:numPr>
        <w:spacing w:before="0" w:after="0"/>
        <w:ind w:left="284" w:hanging="284"/>
        <w:jc w:val="both"/>
        <w:rPr>
          <w:rFonts w:eastAsia="PMingLiU" w:cs="Arial"/>
          <w:lang w:eastAsia="zh-TW"/>
        </w:rPr>
      </w:pPr>
      <w:r w:rsidRPr="00F2065C">
        <w:rPr>
          <w:rFonts w:eastAsia="PMingLiU" w:cs="Arial"/>
          <w:b/>
          <w:lang w:val="en-AU" w:eastAsia="zh-TW"/>
        </w:rPr>
        <w:t>與投資於</w:t>
      </w:r>
      <w:r w:rsidRPr="00F2065C" w:rsidR="008A2F51">
        <w:rPr>
          <w:rFonts w:eastAsia="PMingLiU" w:cs="Arial" w:hint="eastAsia"/>
          <w:b/>
          <w:w w:val="105"/>
          <w:szCs w:val="18"/>
          <w:lang w:eastAsia="zh-HK"/>
        </w:rPr>
        <w:t>具吸收虧損特點的債務工具</w:t>
      </w:r>
      <w:r w:rsidRPr="00F2065C" w:rsidR="008A2F51">
        <w:rPr>
          <w:rFonts w:eastAsia="PMingLiU" w:cs="Arial" w:hint="eastAsia"/>
          <w:b/>
          <w:lang w:val="en-AU" w:eastAsia="zh-HK"/>
        </w:rPr>
        <w:t>（「</w:t>
      </w:r>
      <w:r w:rsidRPr="00F2065C">
        <w:rPr>
          <w:rFonts w:eastAsia="PMingLiU" w:cs="Arial"/>
          <w:b/>
          <w:lang w:val="en-AU" w:eastAsia="zh-TW"/>
        </w:rPr>
        <w:t>LAP</w:t>
      </w:r>
      <w:r w:rsidRPr="00F2065C" w:rsidR="008A2F51">
        <w:rPr>
          <w:rFonts w:eastAsia="PMingLiU" w:cs="Arial" w:hint="eastAsia"/>
          <w:b/>
          <w:lang w:val="en-AU" w:eastAsia="zh-HK"/>
        </w:rPr>
        <w:t>」）</w:t>
      </w:r>
      <w:r w:rsidRPr="00F2065C">
        <w:rPr>
          <w:rFonts w:eastAsia="PMingLiU" w:cs="Arial"/>
          <w:b/>
          <w:lang w:val="en-AU" w:eastAsia="zh-TW"/>
        </w:rPr>
        <w:t>相關的風險</w:t>
      </w:r>
      <w:r w:rsidRPr="00F2065C">
        <w:rPr>
          <w:rFonts w:eastAsia="PMingLiU" w:cs="Arial"/>
          <w:b/>
          <w:lang w:eastAsia="zh-TW"/>
        </w:rPr>
        <w:t>：</w:t>
      </w:r>
      <w:r w:rsidRPr="00F2065C">
        <w:rPr>
          <w:rFonts w:eastAsia="PMingLiU" w:cs="Arial"/>
          <w:color w:val="auto"/>
          <w:spacing w:val="0"/>
          <w:w w:val="105"/>
          <w:szCs w:val="18"/>
          <w:lang w:val="en-AU" w:eastAsia="zh-TW"/>
        </w:rPr>
        <w:t>附屬基金可投資於</w:t>
      </w:r>
      <w:r w:rsidRPr="00F2065C" w:rsidR="00EE00FF">
        <w:rPr>
          <w:rFonts w:eastAsia="PMingLiU" w:cs="Arial"/>
          <w:color w:val="auto"/>
          <w:spacing w:val="0"/>
          <w:w w:val="105"/>
          <w:szCs w:val="18"/>
          <w:lang w:val="en-AU" w:eastAsia="zh-TW"/>
        </w:rPr>
        <w:t>LAP</w:t>
      </w:r>
      <w:r w:rsidRPr="00F2065C">
        <w:rPr>
          <w:rFonts w:eastAsia="PMingLiU" w:cs="Arial"/>
          <w:color w:val="auto"/>
          <w:spacing w:val="0"/>
          <w:w w:val="105"/>
          <w:szCs w:val="18"/>
          <w:lang w:val="en-AU" w:eastAsia="zh-TW"/>
        </w:rPr>
        <w:t>，</w:t>
      </w:r>
      <w:r w:rsidRPr="00F2065C" w:rsidR="00D14280">
        <w:rPr>
          <w:rFonts w:eastAsia="PMingLiU" w:cs="Arial"/>
          <w:color w:val="auto"/>
          <w:spacing w:val="0"/>
          <w:w w:val="105"/>
          <w:szCs w:val="18"/>
          <w:lang w:val="en-AU" w:eastAsia="zh-TW"/>
        </w:rPr>
        <w:t>與傳統債務工具相比，</w:t>
      </w:r>
      <w:r w:rsidRPr="00F2065C" w:rsidR="00EE00FF">
        <w:rPr>
          <w:rFonts w:eastAsia="PMingLiU" w:cs="Arial"/>
          <w:color w:val="auto"/>
          <w:spacing w:val="0"/>
          <w:w w:val="105"/>
          <w:szCs w:val="18"/>
          <w:lang w:val="en-AU" w:eastAsia="zh-TW"/>
        </w:rPr>
        <w:t>LAP</w:t>
      </w:r>
      <w:r w:rsidRPr="00F2065C" w:rsidR="00D14280">
        <w:rPr>
          <w:rFonts w:eastAsia="PMingLiU" w:cs="Arial"/>
          <w:color w:val="auto"/>
          <w:spacing w:val="0"/>
          <w:w w:val="105"/>
          <w:szCs w:val="18"/>
          <w:lang w:val="en-AU" w:eastAsia="zh-TW"/>
        </w:rPr>
        <w:t>須承受較大風險，因為該等工具</w:t>
      </w:r>
      <w:r w:rsidRPr="00F2065C" w:rsidR="008A2F51">
        <w:rPr>
          <w:rFonts w:eastAsia="PMingLiU" w:cs="Arial" w:hint="eastAsia"/>
          <w:color w:val="auto"/>
          <w:spacing w:val="0"/>
          <w:w w:val="105"/>
          <w:szCs w:val="18"/>
          <w:lang w:val="en-AU" w:eastAsia="zh-TW"/>
        </w:rPr>
        <w:t>通常</w:t>
      </w:r>
      <w:r w:rsidRPr="00F2065C" w:rsidR="00D14280">
        <w:rPr>
          <w:rFonts w:eastAsia="PMingLiU" w:cs="Arial"/>
          <w:color w:val="auto"/>
          <w:spacing w:val="0"/>
          <w:w w:val="105"/>
          <w:szCs w:val="18"/>
          <w:lang w:val="en-AU" w:eastAsia="zh-TW"/>
        </w:rPr>
        <w:t>須承受在發生觸發事件</w:t>
      </w:r>
      <w:r w:rsidRPr="00F2065C" w:rsidR="00244821">
        <w:rPr>
          <w:rFonts w:eastAsia="PMingLiU" w:cs="Arial"/>
          <w:color w:val="auto"/>
          <w:spacing w:val="0"/>
          <w:w w:val="105"/>
          <w:szCs w:val="18"/>
          <w:lang w:val="en-AU" w:eastAsia="zh-TW"/>
        </w:rPr>
        <w:t>（</w:t>
      </w:r>
      <w:r w:rsidRPr="00F2065C" w:rsidR="00DB0070">
        <w:rPr>
          <w:rFonts w:eastAsia="PMingLiU" w:cs="Arial"/>
          <w:color w:val="auto"/>
          <w:spacing w:val="0"/>
          <w:w w:val="105"/>
          <w:szCs w:val="18"/>
          <w:lang w:val="en-AU" w:eastAsia="zh-TW"/>
        </w:rPr>
        <w:t>例如</w:t>
      </w:r>
      <w:r w:rsidRPr="00F2065C" w:rsidR="008A2F51">
        <w:rPr>
          <w:rFonts w:eastAsia="PMingLiU" w:cs="Arial" w:hint="eastAsia"/>
          <w:color w:val="auto"/>
          <w:spacing w:val="0"/>
          <w:w w:val="105"/>
          <w:szCs w:val="18"/>
          <w:lang w:val="en-AU" w:eastAsia="zh-TW"/>
        </w:rPr>
        <w:t>：</w:t>
      </w:r>
      <w:r w:rsidRPr="00F2065C" w:rsidR="00244821">
        <w:rPr>
          <w:rFonts w:eastAsia="PMingLiU" w:cs="Arial"/>
          <w:color w:val="auto"/>
          <w:spacing w:val="0"/>
          <w:w w:val="105"/>
          <w:szCs w:val="18"/>
          <w:lang w:val="en-AU" w:eastAsia="zh-TW"/>
        </w:rPr>
        <w:t>發行人瀕臨或陷入不可持續經營狀況、</w:t>
      </w:r>
      <w:r w:rsidRPr="00F2065C" w:rsidR="00DB0070">
        <w:rPr>
          <w:rFonts w:eastAsia="PMingLiU" w:cs="Arial"/>
          <w:color w:val="auto"/>
          <w:spacing w:val="0"/>
          <w:w w:val="105"/>
          <w:szCs w:val="18"/>
          <w:lang w:val="en-AU" w:eastAsia="zh-TW"/>
        </w:rPr>
        <w:t>或</w:t>
      </w:r>
      <w:r w:rsidRPr="00F2065C" w:rsidR="00244821">
        <w:rPr>
          <w:rFonts w:eastAsia="PMingLiU" w:cs="Arial"/>
          <w:color w:val="auto"/>
          <w:spacing w:val="0"/>
          <w:w w:val="105"/>
          <w:szCs w:val="18"/>
          <w:lang w:val="en-AU" w:eastAsia="zh-TW"/>
        </w:rPr>
        <w:t>發行</w:t>
      </w:r>
      <w:r w:rsidRPr="00F2065C" w:rsidR="00DB0070">
        <w:rPr>
          <w:rFonts w:eastAsia="PMingLiU" w:cs="Arial"/>
          <w:color w:val="auto"/>
          <w:spacing w:val="0"/>
          <w:w w:val="105"/>
          <w:szCs w:val="18"/>
          <w:lang w:val="en-AU" w:eastAsia="zh-TW"/>
        </w:rPr>
        <w:t>人</w:t>
      </w:r>
      <w:r w:rsidRPr="00F2065C" w:rsidR="00244821">
        <w:rPr>
          <w:rFonts w:eastAsia="PMingLiU" w:cs="Arial"/>
          <w:color w:val="auto"/>
          <w:spacing w:val="0"/>
          <w:w w:val="105"/>
          <w:szCs w:val="18"/>
          <w:lang w:val="en-AU" w:eastAsia="zh-TW"/>
        </w:rPr>
        <w:t>的資本比率跌至特定水平）</w:t>
      </w:r>
      <w:r w:rsidRPr="00F2065C" w:rsidR="00D14280">
        <w:rPr>
          <w:rFonts w:eastAsia="PMingLiU" w:cs="Arial"/>
          <w:color w:val="auto"/>
          <w:spacing w:val="0"/>
          <w:w w:val="105"/>
          <w:szCs w:val="18"/>
          <w:lang w:val="en-AU" w:eastAsia="zh-TW"/>
        </w:rPr>
        <w:t>時被減值或轉換為普通股的風險</w:t>
      </w:r>
      <w:r w:rsidRPr="00F2065C" w:rsidR="00863274">
        <w:rPr>
          <w:rFonts w:eastAsia="PMingLiU" w:cs="Arial"/>
          <w:color w:val="auto"/>
          <w:spacing w:val="0"/>
          <w:w w:val="105"/>
          <w:szCs w:val="18"/>
          <w:lang w:val="en-AU" w:eastAsia="zh-TW"/>
        </w:rPr>
        <w:t>，而有關觸發事件可能不在發行人的控制範圍內</w:t>
      </w:r>
      <w:r w:rsidRPr="00F2065C" w:rsidR="00D14280">
        <w:rPr>
          <w:rFonts w:eastAsia="PMingLiU" w:cs="Arial"/>
          <w:color w:val="auto"/>
          <w:spacing w:val="0"/>
          <w:w w:val="105"/>
          <w:szCs w:val="18"/>
          <w:lang w:val="en-AU" w:eastAsia="zh-TW"/>
        </w:rPr>
        <w:t>。</w:t>
      </w:r>
      <w:r w:rsidRPr="00F2065C" w:rsidR="00863274">
        <w:rPr>
          <w:rFonts w:eastAsia="PMingLiU" w:cs="Arial"/>
          <w:color w:val="auto"/>
          <w:spacing w:val="0"/>
          <w:w w:val="105"/>
          <w:szCs w:val="18"/>
          <w:lang w:val="en-AU" w:eastAsia="zh-TW"/>
        </w:rPr>
        <w:t>該等</w:t>
      </w:r>
      <w:r w:rsidRPr="00F2065C" w:rsidR="00D14280">
        <w:rPr>
          <w:rFonts w:eastAsia="PMingLiU" w:cs="Arial"/>
          <w:color w:val="auto"/>
          <w:spacing w:val="0"/>
          <w:w w:val="105"/>
          <w:szCs w:val="18"/>
          <w:lang w:val="en-AU" w:eastAsia="zh-TW"/>
        </w:rPr>
        <w:t>觸發事件複雜且難以預測，並</w:t>
      </w:r>
      <w:r w:rsidRPr="00F2065C" w:rsidR="00D77CA1">
        <w:rPr>
          <w:rFonts w:eastAsia="PMingLiU" w:cs="Arial"/>
          <w:color w:val="auto"/>
          <w:spacing w:val="0"/>
          <w:w w:val="105"/>
          <w:szCs w:val="18"/>
          <w:lang w:val="en-AU" w:eastAsia="zh-TW"/>
        </w:rPr>
        <w:t>可能導致有關</w:t>
      </w:r>
      <w:r w:rsidRPr="00F2065C" w:rsidR="000426FA">
        <w:rPr>
          <w:rFonts w:eastAsia="PMingLiU" w:cs="Arial"/>
          <w:color w:val="auto"/>
          <w:spacing w:val="0"/>
          <w:w w:val="105"/>
          <w:szCs w:val="18"/>
          <w:lang w:val="en-AU" w:eastAsia="zh-TW"/>
        </w:rPr>
        <w:t>工具</w:t>
      </w:r>
      <w:r w:rsidRPr="00F2065C" w:rsidR="00D77CA1">
        <w:rPr>
          <w:rFonts w:eastAsia="PMingLiU" w:cs="Arial"/>
          <w:color w:val="auto"/>
          <w:spacing w:val="0"/>
          <w:w w:val="105"/>
          <w:szCs w:val="18"/>
          <w:lang w:val="en-AU" w:eastAsia="zh-TW"/>
        </w:rPr>
        <w:t>的價值顯著或</w:t>
      </w:r>
      <w:r w:rsidRPr="00F2065C" w:rsidR="008A2F51">
        <w:rPr>
          <w:rFonts w:eastAsia="PMingLiU" w:cs="Arial" w:hint="eastAsia"/>
          <w:color w:val="auto"/>
          <w:spacing w:val="0"/>
          <w:w w:val="105"/>
          <w:szCs w:val="18"/>
          <w:lang w:val="en-AU" w:eastAsia="zh-TW"/>
        </w:rPr>
        <w:t>完</w:t>
      </w:r>
      <w:r w:rsidRPr="00F2065C" w:rsidR="00D77CA1">
        <w:rPr>
          <w:rFonts w:eastAsia="PMingLiU" w:cs="Arial"/>
          <w:color w:val="auto"/>
          <w:spacing w:val="0"/>
          <w:w w:val="105"/>
          <w:szCs w:val="18"/>
          <w:lang w:val="en-AU" w:eastAsia="zh-TW"/>
        </w:rPr>
        <w:t>全下跌。</w:t>
      </w:r>
    </w:p>
    <w:p w:rsidR="00171460" w:rsidRPr="00F2065C" w:rsidP="00171460" w14:paraId="2954B159" w14:textId="77777777">
      <w:pPr>
        <w:pStyle w:val="MainBodyText"/>
        <w:spacing w:before="0" w:after="0"/>
        <w:ind w:left="284"/>
        <w:jc w:val="both"/>
        <w:rPr>
          <w:rFonts w:eastAsia="PMingLiU" w:cs="Arial"/>
          <w:lang w:eastAsia="zh-TW"/>
        </w:rPr>
      </w:pPr>
    </w:p>
    <w:p w:rsidR="00013670" w:rsidRPr="00F2065C" w:rsidP="00171460" w14:paraId="46EB21F2" w14:textId="4BF84FF2">
      <w:pPr>
        <w:pStyle w:val="MainBodyText"/>
        <w:spacing w:before="0" w:after="0"/>
        <w:ind w:left="284"/>
        <w:jc w:val="both"/>
        <w:rPr>
          <w:rFonts w:eastAsia="PMingLiU" w:cs="Arial"/>
          <w:lang w:eastAsia="zh-TW"/>
        </w:rPr>
      </w:pPr>
      <w:r w:rsidRPr="00F2065C">
        <w:rPr>
          <w:rFonts w:eastAsia="PMingLiU" w:cs="Arial" w:hint="eastAsia"/>
          <w:color w:val="auto"/>
          <w:spacing w:val="0"/>
          <w:w w:val="105"/>
          <w:szCs w:val="18"/>
          <w:lang w:val="en-AU" w:eastAsia="zh-TW"/>
        </w:rPr>
        <w:t>倘</w:t>
      </w:r>
      <w:r w:rsidRPr="00F2065C" w:rsidR="009E1D27">
        <w:rPr>
          <w:rFonts w:eastAsia="PMingLiU" w:cs="Arial"/>
          <w:color w:val="auto"/>
          <w:spacing w:val="0"/>
          <w:w w:val="105"/>
          <w:szCs w:val="18"/>
          <w:lang w:val="en-AU" w:eastAsia="zh-TW"/>
        </w:rPr>
        <w:t>觸發事件</w:t>
      </w:r>
      <w:r w:rsidRPr="00F2065C">
        <w:rPr>
          <w:rFonts w:eastAsia="PMingLiU" w:cs="Arial" w:hint="eastAsia"/>
          <w:color w:val="auto"/>
          <w:spacing w:val="0"/>
          <w:w w:val="105"/>
          <w:szCs w:val="18"/>
          <w:lang w:val="en-AU" w:eastAsia="zh-TW"/>
        </w:rPr>
        <w:t>啟動</w:t>
      </w:r>
      <w:r w:rsidRPr="00F2065C" w:rsidR="009E1D27">
        <w:rPr>
          <w:rFonts w:eastAsia="PMingLiU" w:cs="Arial"/>
          <w:color w:val="auto"/>
          <w:spacing w:val="0"/>
          <w:w w:val="105"/>
          <w:szCs w:val="18"/>
          <w:lang w:val="en-AU" w:eastAsia="zh-TW"/>
        </w:rPr>
        <w:t>，整</w:t>
      </w:r>
      <w:r w:rsidRPr="00F2065C" w:rsidR="005D3AF0">
        <w:rPr>
          <w:rFonts w:eastAsia="PMingLiU" w:cs="Arial" w:hint="eastAsia"/>
          <w:color w:val="auto"/>
          <w:spacing w:val="0"/>
          <w:w w:val="105"/>
          <w:szCs w:val="18"/>
          <w:lang w:val="en-AU" w:eastAsia="zh-TW"/>
        </w:rPr>
        <w:t>個</w:t>
      </w:r>
      <w:r w:rsidRPr="00F2065C" w:rsidR="009E1D27">
        <w:rPr>
          <w:rFonts w:eastAsia="PMingLiU" w:cs="Arial"/>
          <w:color w:val="auto"/>
          <w:spacing w:val="0"/>
          <w:w w:val="105"/>
          <w:szCs w:val="18"/>
          <w:lang w:val="en-AU" w:eastAsia="zh-TW"/>
        </w:rPr>
        <w:t>資產類別的價格可能會受影響及波動。</w:t>
      </w:r>
      <w:r w:rsidRPr="00F2065C" w:rsidR="009E1D27">
        <w:rPr>
          <w:rFonts w:eastAsia="PMingLiU" w:cs="Arial"/>
          <w:color w:val="auto"/>
          <w:spacing w:val="0"/>
          <w:w w:val="105"/>
          <w:szCs w:val="18"/>
          <w:lang w:val="en-AU" w:eastAsia="zh-TW"/>
        </w:rPr>
        <w:t>LAP</w:t>
      </w:r>
      <w:r w:rsidRPr="00F2065C" w:rsidR="009E1D27">
        <w:rPr>
          <w:rFonts w:eastAsia="PMingLiU" w:cs="Arial"/>
          <w:color w:val="auto"/>
          <w:spacing w:val="0"/>
          <w:w w:val="105"/>
          <w:szCs w:val="18"/>
          <w:lang w:val="en-AU" w:eastAsia="zh-TW"/>
        </w:rPr>
        <w:t>亦可能承受流動性、估值及界別集中風險。</w:t>
      </w:r>
    </w:p>
    <w:p w:rsidR="00886511" w:rsidRPr="00F2065C" w:rsidP="00FD601F" w14:paraId="6905CF84" w14:textId="4F30BCA3">
      <w:pPr>
        <w:pStyle w:val="BodyText"/>
        <w:autoSpaceDE w:val="0"/>
        <w:autoSpaceDN w:val="0"/>
        <w:adjustRightInd w:val="0"/>
        <w:ind w:left="0"/>
        <w:jc w:val="both"/>
        <w:rPr>
          <w:rFonts w:ascii="Arial" w:eastAsia="PMingLiU" w:hAnsi="Arial" w:cs="Arial"/>
          <w:color w:val="000000"/>
          <w:w w:val="105"/>
          <w:szCs w:val="12"/>
          <w:lang w:eastAsia="zh-TW"/>
        </w:rPr>
      </w:pPr>
    </w:p>
    <w:p w:rsidR="00597F86" w:rsidRPr="00F2065C" w:rsidP="00327122" w14:paraId="5A5B5F1D" w14:textId="5BF61FEF">
      <w:pPr>
        <w:pStyle w:val="BodyText"/>
        <w:numPr>
          <w:ilvl w:val="0"/>
          <w:numId w:val="37"/>
        </w:numPr>
        <w:ind w:left="284" w:hanging="284"/>
        <w:jc w:val="both"/>
        <w:rPr>
          <w:rFonts w:ascii="Arial" w:eastAsia="PMingLiU" w:hAnsi="Arial" w:cs="Arial"/>
          <w:lang w:eastAsia="zh-TW"/>
        </w:rPr>
      </w:pPr>
      <w:r w:rsidRPr="00F2065C">
        <w:rPr>
          <w:rFonts w:ascii="Arial" w:eastAsia="PMingLiU" w:hAnsi="Arial" w:cs="Arial"/>
          <w:b/>
          <w:w w:val="105"/>
          <w:lang w:eastAsia="zh-TW"/>
        </w:rPr>
        <w:t>或然可換股債</w:t>
      </w:r>
      <w:r w:rsidRPr="00F2065C">
        <w:rPr>
          <w:rFonts w:ascii="Arial" w:eastAsia="PMingLiU" w:hAnsi="Arial" w:cs="Arial"/>
          <w:b/>
          <w:w w:val="105"/>
          <w:lang w:eastAsia="zh-HK"/>
        </w:rPr>
        <w:t>券</w:t>
      </w:r>
      <w:r w:rsidRPr="00F2065C">
        <w:rPr>
          <w:rFonts w:ascii="Arial" w:eastAsia="PMingLiU" w:hAnsi="Arial" w:cs="Arial"/>
          <w:b/>
          <w:w w:val="105"/>
          <w:lang w:eastAsia="zh-TW"/>
        </w:rPr>
        <w:t>（</w:t>
      </w:r>
      <w:r w:rsidRPr="00F2065C">
        <w:rPr>
          <w:rFonts w:ascii="Arial" w:eastAsia="PMingLiU" w:hAnsi="Arial" w:cs="Arial"/>
          <w:b/>
          <w:w w:val="105"/>
          <w:lang w:eastAsia="zh-TW"/>
        </w:rPr>
        <w:t>Cocos</w:t>
      </w:r>
      <w:r w:rsidRPr="00F2065C">
        <w:rPr>
          <w:rFonts w:ascii="Arial" w:eastAsia="PMingLiU" w:hAnsi="Arial" w:cs="Arial"/>
          <w:b/>
          <w:w w:val="105"/>
          <w:lang w:eastAsia="zh-TW"/>
        </w:rPr>
        <w:t>）風險：</w:t>
      </w:r>
      <w:r w:rsidRPr="00F2065C">
        <w:rPr>
          <w:rFonts w:ascii="Arial" w:eastAsia="PMingLiU" w:hAnsi="Arial" w:cs="Arial"/>
          <w:w w:val="105"/>
          <w:lang w:val="en-AU" w:eastAsia="zh-TW"/>
        </w:rPr>
        <w:t>附屬基金可投資於</w:t>
      </w:r>
      <w:r w:rsidRPr="00F2065C">
        <w:rPr>
          <w:rFonts w:ascii="Arial" w:eastAsia="PMingLiU" w:hAnsi="Arial" w:cs="Arial"/>
          <w:w w:val="105"/>
          <w:lang w:val="en-AU" w:eastAsia="zh-TW"/>
        </w:rPr>
        <w:t>十分</w:t>
      </w:r>
      <w:r w:rsidRPr="00F2065C">
        <w:rPr>
          <w:rFonts w:ascii="Arial" w:eastAsia="PMingLiU" w:hAnsi="Arial" w:cs="Arial"/>
          <w:w w:val="105"/>
          <w:lang w:val="en-AU" w:eastAsia="zh-TW"/>
        </w:rPr>
        <w:t>複雜且風險</w:t>
      </w:r>
      <w:r w:rsidRPr="00F2065C">
        <w:rPr>
          <w:rFonts w:ascii="Arial" w:eastAsia="PMingLiU" w:hAnsi="Arial" w:cs="Arial"/>
          <w:w w:val="105"/>
          <w:lang w:val="en-AU" w:eastAsia="zh-TW"/>
        </w:rPr>
        <w:t>甚高</w:t>
      </w:r>
      <w:r w:rsidRPr="00F2065C">
        <w:rPr>
          <w:rFonts w:ascii="Arial" w:eastAsia="PMingLiU" w:hAnsi="Arial" w:cs="Arial"/>
          <w:w w:val="105"/>
          <w:lang w:val="en-AU" w:eastAsia="zh-TW"/>
        </w:rPr>
        <w:t>的</w:t>
      </w:r>
      <w:r w:rsidRPr="00F2065C">
        <w:rPr>
          <w:rFonts w:ascii="Arial" w:eastAsia="PMingLiU" w:hAnsi="Arial" w:cs="Arial"/>
          <w:w w:val="105"/>
          <w:lang w:val="en-AU" w:eastAsia="zh-TW"/>
        </w:rPr>
        <w:t>CoCo</w:t>
      </w:r>
      <w:r w:rsidRPr="00F2065C">
        <w:rPr>
          <w:rFonts w:ascii="Arial" w:eastAsia="PMingLiU" w:hAnsi="Arial" w:cs="Arial"/>
          <w:w w:val="105"/>
          <w:lang w:val="en-AU" w:eastAsia="zh-TW"/>
        </w:rPr>
        <w:t>。在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的條款下，工具可在發生若干觸發事件時吸收虧損，包括在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發行人管理的控制範圍下可導致本金投資及／或累計利息永久</w:t>
      </w:r>
      <w:r w:rsidRPr="00F2065C">
        <w:rPr>
          <w:rFonts w:ascii="Arial" w:eastAsia="PMingLiU" w:hAnsi="Arial" w:cs="Arial"/>
          <w:w w:val="105"/>
          <w:lang w:val="en-AU" w:eastAsia="zh-TW"/>
        </w:rPr>
        <w:t>減記</w:t>
      </w:r>
      <w:r w:rsidRPr="00F2065C">
        <w:rPr>
          <w:rFonts w:ascii="Arial" w:eastAsia="PMingLiU" w:hAnsi="Arial" w:cs="Arial"/>
          <w:w w:val="105"/>
          <w:lang w:val="en-AU" w:eastAsia="zh-TW"/>
        </w:rPr>
        <w:t>至零的事件，或可能</w:t>
      </w:r>
      <w:r w:rsidRPr="00F2065C">
        <w:rPr>
          <w:rFonts w:ascii="Arial" w:eastAsia="PMingLiU" w:hAnsi="Arial" w:cs="Arial"/>
          <w:w w:val="105"/>
          <w:lang w:val="en-AU" w:eastAsia="zh-TW"/>
        </w:rPr>
        <w:t>適</w:t>
      </w:r>
      <w:r w:rsidRPr="00F2065C" w:rsidR="008A2FEC">
        <w:rPr>
          <w:rFonts w:ascii="Arial" w:eastAsia="PMingLiU" w:hAnsi="Arial" w:cs="Arial"/>
          <w:w w:val="105"/>
          <w:lang w:val="en-AU" w:eastAsia="zh-TW"/>
        </w:rPr>
        <w:t>逢</w:t>
      </w:r>
      <w:r w:rsidRPr="00F2065C">
        <w:rPr>
          <w:rFonts w:ascii="Arial" w:eastAsia="PMingLiU" w:hAnsi="Arial" w:cs="Arial"/>
          <w:w w:val="105"/>
          <w:lang w:val="en-AU" w:eastAsia="zh-TW"/>
        </w:rPr>
        <w:t>在相關股票的價格偏低時轉換</w:t>
      </w:r>
      <w:r w:rsidRPr="00F2065C">
        <w:rPr>
          <w:rFonts w:ascii="Arial" w:eastAsia="PMingLiU" w:hAnsi="Arial" w:cs="Arial"/>
          <w:w w:val="105"/>
          <w:lang w:val="en-AU" w:eastAsia="zh-TW"/>
        </w:rPr>
        <w:t>為</w:t>
      </w:r>
      <w:r w:rsidRPr="00F2065C">
        <w:rPr>
          <w:rFonts w:ascii="Arial" w:eastAsia="PMingLiU" w:hAnsi="Arial" w:cs="Arial"/>
          <w:w w:val="105"/>
          <w:lang w:val="en-AU" w:eastAsia="zh-TW"/>
        </w:rPr>
        <w:t>股票。</w:t>
      </w:r>
    </w:p>
    <w:p w:rsidR="00597F86" w:rsidRPr="00F2065C" w:rsidP="002C1E34" w14:paraId="47396371" w14:textId="77777777">
      <w:pPr>
        <w:pStyle w:val="BodyText"/>
        <w:ind w:left="284"/>
        <w:jc w:val="both"/>
        <w:rPr>
          <w:rFonts w:ascii="Arial" w:eastAsia="PMingLiU" w:hAnsi="Arial" w:cs="Arial"/>
          <w:w w:val="105"/>
          <w:lang w:val="en-AU" w:eastAsia="zh-TW"/>
        </w:rPr>
      </w:pPr>
    </w:p>
    <w:p w:rsidR="00043709" w:rsidRPr="00F2065C" w:rsidP="002C1E34" w14:paraId="1ED93DE4" w14:textId="05F4DDF3">
      <w:pPr>
        <w:pStyle w:val="BodyText"/>
        <w:ind w:left="284"/>
        <w:jc w:val="both"/>
        <w:rPr>
          <w:rFonts w:ascii="Arial" w:eastAsia="PMingLiU" w:hAnsi="Arial" w:cs="Arial"/>
          <w:w w:val="105"/>
          <w:lang w:val="en-AU" w:eastAsia="zh-TW"/>
        </w:rPr>
      </w:pPr>
      <w:r w:rsidRPr="00F2065C">
        <w:rPr>
          <w:rFonts w:ascii="Arial" w:eastAsia="PMingLiU" w:hAnsi="Arial" w:cs="Arial"/>
          <w:w w:val="105"/>
          <w:lang w:val="en-AU" w:eastAsia="zh-TW"/>
        </w:rPr>
        <w:t>CoCo</w:t>
      </w:r>
      <w:r w:rsidRPr="00F2065C">
        <w:rPr>
          <w:rFonts w:ascii="Arial" w:eastAsia="PMingLiU" w:hAnsi="Arial" w:cs="Arial"/>
          <w:w w:val="105"/>
          <w:lang w:val="en-AU" w:eastAsia="zh-TW"/>
        </w:rPr>
        <w:t>的利息乃</w:t>
      </w:r>
      <w:r w:rsidRPr="00F2065C">
        <w:rPr>
          <w:rFonts w:ascii="Arial" w:eastAsia="PMingLiU" w:hAnsi="Arial" w:cs="Arial" w:hint="eastAsia"/>
          <w:w w:val="105"/>
          <w:lang w:val="en-AU" w:eastAsia="zh-TW"/>
        </w:rPr>
        <w:t>酌情支付。</w:t>
      </w:r>
      <w:r w:rsidRPr="00F2065C">
        <w:rPr>
          <w:rFonts w:ascii="Arial" w:eastAsia="PMingLiU" w:hAnsi="Arial" w:cs="Arial"/>
          <w:w w:val="105"/>
          <w:lang w:val="en-AU" w:eastAsia="zh-TW"/>
        </w:rPr>
        <w:t>在若干情況下，若干</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的全部或部分利息</w:t>
      </w:r>
      <w:r w:rsidRPr="00F2065C">
        <w:rPr>
          <w:rFonts w:ascii="Arial" w:eastAsia="PMingLiU" w:hAnsi="Arial" w:cs="Arial" w:hint="eastAsia"/>
          <w:w w:val="105"/>
          <w:lang w:val="en-AU" w:eastAsia="zh-TW"/>
        </w:rPr>
        <w:t>支</w:t>
      </w:r>
      <w:r w:rsidRPr="00F2065C">
        <w:rPr>
          <w:rFonts w:ascii="Arial" w:eastAsia="PMingLiU" w:hAnsi="Arial" w:cs="Arial"/>
          <w:w w:val="105"/>
          <w:lang w:val="en-AU" w:eastAsia="zh-TW"/>
        </w:rPr>
        <w:t>付可能</w:t>
      </w:r>
      <w:r w:rsidRPr="00F2065C" w:rsidR="0065418A">
        <w:rPr>
          <w:rFonts w:ascii="Arial" w:eastAsia="PMingLiU" w:hAnsi="Arial" w:cs="Arial" w:hint="eastAsia"/>
          <w:w w:val="105"/>
          <w:lang w:val="en-AU" w:eastAsia="zh-TW"/>
        </w:rPr>
        <w:t>於</w:t>
      </w:r>
      <w:r w:rsidRPr="00F2065C">
        <w:rPr>
          <w:rFonts w:ascii="Arial" w:eastAsia="PMingLiU" w:hAnsi="Arial" w:cs="Arial" w:hint="eastAsia"/>
          <w:w w:val="105"/>
          <w:lang w:val="en-AU" w:eastAsia="zh-TW"/>
        </w:rPr>
        <w:t>任何時</w:t>
      </w:r>
      <w:r w:rsidRPr="00F2065C" w:rsidR="0065418A">
        <w:rPr>
          <w:rFonts w:ascii="Arial" w:eastAsia="PMingLiU" w:hAnsi="Arial" w:cs="Arial" w:hint="eastAsia"/>
          <w:w w:val="105"/>
          <w:lang w:val="en-AU" w:eastAsia="zh-TW"/>
        </w:rPr>
        <w:t>候，基於</w:t>
      </w:r>
      <w:r w:rsidRPr="00F2065C">
        <w:rPr>
          <w:rFonts w:ascii="Arial" w:eastAsia="PMingLiU" w:hAnsi="Arial" w:cs="Arial" w:hint="eastAsia"/>
          <w:w w:val="105"/>
          <w:lang w:val="en-AU" w:eastAsia="zh-TW"/>
        </w:rPr>
        <w:t>任何理由</w:t>
      </w:r>
      <w:r w:rsidRPr="00F2065C" w:rsidR="0065418A">
        <w:rPr>
          <w:rFonts w:ascii="Arial" w:eastAsia="PMingLiU" w:hAnsi="Arial" w:cs="Arial" w:hint="eastAsia"/>
          <w:w w:val="105"/>
          <w:lang w:val="en-AU" w:eastAsia="zh-TW"/>
        </w:rPr>
        <w:t>及就</w:t>
      </w:r>
      <w:r w:rsidRPr="00F2065C">
        <w:rPr>
          <w:rFonts w:ascii="Arial" w:eastAsia="PMingLiU" w:hAnsi="Arial" w:cs="Arial" w:hint="eastAsia"/>
          <w:w w:val="105"/>
          <w:lang w:val="en-AU" w:eastAsia="zh-TW"/>
        </w:rPr>
        <w:t>任何時間長短</w:t>
      </w:r>
      <w:r w:rsidRPr="00F2065C" w:rsidR="0065418A">
        <w:rPr>
          <w:rFonts w:ascii="Arial" w:eastAsia="PMingLiU" w:hAnsi="Arial" w:cs="Arial"/>
          <w:w w:val="105"/>
          <w:lang w:val="en-AU" w:eastAsia="zh-TW"/>
        </w:rPr>
        <w:t>由發行人</w:t>
      </w:r>
      <w:r w:rsidRPr="00F2065C" w:rsidR="0065418A">
        <w:rPr>
          <w:rFonts w:ascii="Arial" w:eastAsia="PMingLiU" w:hAnsi="Arial" w:cs="Arial" w:hint="eastAsia"/>
          <w:w w:val="105"/>
          <w:lang w:val="en-AU" w:eastAsia="zh-TW"/>
        </w:rPr>
        <w:t>取消</w:t>
      </w:r>
      <w:r w:rsidRPr="00F2065C">
        <w:rPr>
          <w:rFonts w:ascii="Arial" w:eastAsia="PMingLiU" w:hAnsi="Arial" w:cs="Arial"/>
          <w:w w:val="105"/>
          <w:lang w:val="en-AU" w:eastAsia="zh-TW"/>
        </w:rPr>
        <w:t>，而毋須事先通知債券持有人。</w:t>
      </w:r>
    </w:p>
    <w:p w:rsidR="00043709" w:rsidRPr="00F2065C" w:rsidP="00043709" w14:paraId="10730D11" w14:textId="77777777">
      <w:pPr>
        <w:pStyle w:val="BodyText"/>
        <w:ind w:left="284"/>
        <w:jc w:val="both"/>
        <w:rPr>
          <w:rFonts w:eastAsia="PMingLiU" w:cs="Arial"/>
          <w:lang w:eastAsia="zh-TW"/>
        </w:rPr>
      </w:pPr>
    </w:p>
    <w:p w:rsidR="00EC4B85" w:rsidRPr="00F2065C" w:rsidP="00327122" w14:paraId="713134DD" w14:textId="0F9A523C">
      <w:pPr>
        <w:pStyle w:val="BodyText"/>
        <w:numPr>
          <w:ilvl w:val="0"/>
          <w:numId w:val="37"/>
        </w:numPr>
        <w:ind w:left="284" w:hanging="284"/>
        <w:jc w:val="both"/>
        <w:rPr>
          <w:rFonts w:ascii="Arial" w:eastAsia="PMingLiU" w:hAnsi="Arial" w:cs="Arial"/>
          <w:color w:val="000000"/>
          <w:spacing w:val="27"/>
          <w:w w:val="0"/>
          <w:szCs w:val="12"/>
          <w:lang w:eastAsia="zh-TW"/>
        </w:rPr>
      </w:pPr>
      <w:r w:rsidRPr="00F2065C">
        <w:rPr>
          <w:rFonts w:eastAsia="PMingLiU" w:hint="eastAsia"/>
          <w:b/>
          <w:color w:val="000000"/>
          <w:spacing w:val="-2"/>
          <w:w w:val="105"/>
          <w:lang w:eastAsia="zh-TW"/>
        </w:rPr>
        <w:t>高級非優先債務</w:t>
      </w:r>
      <w:r w:rsidRPr="00F2065C">
        <w:rPr>
          <w:rFonts w:eastAsia="PMingLiU" w:hint="eastAsia"/>
          <w:b/>
          <w:color w:val="000000"/>
          <w:spacing w:val="-2"/>
          <w:w w:val="105"/>
          <w:lang w:eastAsia="zh-HK"/>
        </w:rPr>
        <w:t>風</w:t>
      </w:r>
      <w:r w:rsidRPr="00F2065C">
        <w:rPr>
          <w:rFonts w:eastAsia="PMingLiU" w:hint="eastAsia"/>
          <w:b/>
          <w:color w:val="000000"/>
          <w:spacing w:val="-2"/>
          <w:w w:val="105"/>
          <w:lang w:eastAsia="zh-TW"/>
        </w:rPr>
        <w:t>險</w:t>
      </w:r>
      <w:r w:rsidRPr="00F2065C">
        <w:rPr>
          <w:rFonts w:eastAsia="PMingLiU" w:hint="eastAsia"/>
          <w:color w:val="000000"/>
          <w:spacing w:val="-2"/>
          <w:w w:val="105"/>
          <w:lang w:eastAsia="zh-TW"/>
        </w:rPr>
        <w:t>：</w:t>
      </w:r>
      <w:r w:rsidRPr="00F2065C">
        <w:rPr>
          <w:rFonts w:ascii="Arial" w:eastAsia="PMingLiU" w:hAnsi="Arial" w:cs="Arial" w:hint="eastAsia"/>
          <w:w w:val="105"/>
          <w:lang w:val="en-AU" w:eastAsia="zh-TW"/>
        </w:rPr>
        <w:t>若干附屬基金可投資於高級非優先債務。儘管此等工具一般較後償債務優先，惟在發生觸發事件時，或須被減記或轉換為權益股，並將不再屬於發行人的債權人排名等級體系。這可能導致全數損失所投資的本金。</w:t>
      </w:r>
    </w:p>
    <w:p w:rsidR="002D1A24" w:rsidRPr="00F2065C" w:rsidP="002D1A24" w14:paraId="246BF591" w14:textId="77777777">
      <w:pPr>
        <w:pStyle w:val="BodyText"/>
        <w:ind w:left="284" w:right="68"/>
        <w:jc w:val="both"/>
        <w:rPr>
          <w:rFonts w:ascii="Arial" w:eastAsia="PMingLiU" w:hAnsi="Arial" w:cs="Arial"/>
          <w:color w:val="000000"/>
          <w:lang w:eastAsia="zh-TW"/>
        </w:rPr>
      </w:pPr>
    </w:p>
    <w:p w:rsidR="002D1A24" w:rsidRPr="00F2065C" w:rsidP="006E4998" w14:paraId="5CB87359" w14:textId="5C2FE7FC">
      <w:pPr>
        <w:numPr>
          <w:ilvl w:val="0"/>
          <w:numId w:val="9"/>
        </w:numPr>
        <w:ind w:left="284" w:hanging="284"/>
        <w:jc w:val="both"/>
        <w:rPr>
          <w:rFonts w:ascii="Arial" w:eastAsia="PMingLiU" w:hAnsi="Arial" w:cs="Arial"/>
          <w:b/>
          <w:color w:val="000000"/>
          <w:sz w:val="18"/>
          <w:szCs w:val="18"/>
          <w:lang w:val="en-US" w:eastAsia="zh-TW"/>
        </w:rPr>
      </w:pPr>
      <w:r w:rsidRPr="00F2065C">
        <w:rPr>
          <w:rFonts w:ascii="Arial" w:eastAsia="PMingLiU" w:hAnsi="Arial" w:cs="Arial" w:hint="eastAsia"/>
          <w:b/>
          <w:color w:val="000000"/>
          <w:sz w:val="18"/>
          <w:szCs w:val="18"/>
          <w:lang w:val="en-US" w:eastAsia="zh-TW"/>
        </w:rPr>
        <w:t>再投資風險：</w:t>
      </w:r>
      <w:r w:rsidRPr="00F2065C">
        <w:rPr>
          <w:rFonts w:ascii="Arial" w:eastAsia="PMingLiU" w:hAnsi="Arial" w:cs="Arial" w:hint="eastAsia"/>
          <w:w w:val="105"/>
          <w:sz w:val="18"/>
          <w:szCs w:val="18"/>
          <w:lang w:val="en-AU" w:eastAsia="zh-TW"/>
        </w:rPr>
        <w:t>再投資風險是</w:t>
      </w:r>
      <w:r w:rsidRPr="00F2065C" w:rsidR="0017595B">
        <w:rPr>
          <w:rFonts w:ascii="Arial" w:eastAsia="PMingLiU" w:hAnsi="Arial" w:cs="Arial" w:hint="eastAsia"/>
          <w:w w:val="105"/>
          <w:sz w:val="18"/>
          <w:szCs w:val="18"/>
          <w:lang w:val="en-AU" w:eastAsia="zh-TW"/>
        </w:rPr>
        <w:t>指</w:t>
      </w:r>
      <w:r w:rsidRPr="00F2065C">
        <w:rPr>
          <w:rFonts w:ascii="Arial" w:eastAsia="PMingLiU" w:hAnsi="Arial" w:cs="Arial" w:hint="eastAsia"/>
          <w:w w:val="105"/>
          <w:sz w:val="18"/>
          <w:szCs w:val="18"/>
          <w:lang w:val="en-AU" w:eastAsia="zh-TW"/>
        </w:rPr>
        <w:t>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p>
    <w:p w:rsidR="002D1A24" w:rsidRPr="00F2065C" w:rsidP="002D1A24" w14:paraId="2B2DF599" w14:textId="77777777">
      <w:pPr>
        <w:ind w:left="284"/>
        <w:jc w:val="both"/>
        <w:rPr>
          <w:rFonts w:ascii="Arial" w:eastAsia="PMingLiU" w:hAnsi="Arial" w:cs="Arial"/>
          <w:b/>
          <w:color w:val="000000"/>
          <w:sz w:val="18"/>
          <w:szCs w:val="18"/>
          <w:lang w:val="en-US" w:eastAsia="zh-TW"/>
        </w:rPr>
      </w:pPr>
    </w:p>
    <w:p w:rsidR="002D1A24" w:rsidRPr="00F2065C" w:rsidP="002D1A24" w14:paraId="1D33C760" w14:textId="186840B3">
      <w:pPr>
        <w:numPr>
          <w:ilvl w:val="0"/>
          <w:numId w:val="9"/>
        </w:numPr>
        <w:ind w:left="284" w:hanging="284"/>
        <w:jc w:val="both"/>
        <w:rPr>
          <w:rFonts w:ascii="Arial" w:eastAsia="PMingLiU" w:hAnsi="Arial" w:cs="Arial"/>
          <w:b/>
          <w:color w:val="000000"/>
          <w:sz w:val="18"/>
          <w:szCs w:val="18"/>
          <w:lang w:val="en-US" w:eastAsia="zh-TW"/>
        </w:rPr>
      </w:pPr>
      <w:r w:rsidRPr="00F2065C">
        <w:rPr>
          <w:rStyle w:val="MainRun-inText"/>
          <w:rFonts w:eastAsia="PMingLiU" w:cs="Arial" w:hint="eastAsia"/>
          <w:color w:val="auto"/>
          <w:lang w:eastAsia="zh-TW"/>
        </w:rPr>
        <w:t>延長期限風險</w:t>
      </w:r>
      <w:r w:rsidRPr="00F2065C">
        <w:rPr>
          <w:rStyle w:val="MainRun-inText"/>
          <w:rFonts w:eastAsia="PMingLiU" w:cs="Arial" w:hint="eastAsia"/>
          <w:lang w:eastAsia="zh-TW"/>
        </w:rPr>
        <w:t>：</w:t>
      </w:r>
      <w:r w:rsidRPr="00F2065C">
        <w:rPr>
          <w:rFonts w:ascii="Arial" w:eastAsia="PMingLiU" w:hAnsi="Arial" w:cs="Arial" w:hint="eastAsia"/>
          <w:w w:val="105"/>
          <w:sz w:val="18"/>
          <w:szCs w:val="18"/>
          <w:lang w:val="en-AU" w:eastAsia="zh-TW"/>
        </w:rPr>
        <w:t>利率上升會導致債務證券，包括不設到期日的永續債券償還本金付款較預期慢。就可贖回證券而言，利率上升可使該證券未能在其贖回日期贖回，以致預期到</w:t>
      </w:r>
      <w:r w:rsidRPr="00F2065C">
        <w:rPr>
          <w:rFonts w:ascii="Arial" w:eastAsia="PMingLiU" w:hAnsi="Arial" w:cs="Arial" w:hint="eastAsia"/>
          <w:w w:val="105"/>
          <w:sz w:val="18"/>
          <w:szCs w:val="18"/>
          <w:lang w:val="en-AU" w:eastAsia="zh-TW"/>
        </w:rPr>
        <w:t>期期限延長（有效存續期有所增長），而該證券可能變得承受更多風險及可能面臨市值下跌。</w:t>
      </w:r>
    </w:p>
    <w:p w:rsidR="00EC4B85" w:rsidRPr="00F2065C" w:rsidP="00017A41" w14:paraId="4F0483DA" w14:textId="4EB9CA9F">
      <w:pPr>
        <w:pStyle w:val="BodyText"/>
        <w:ind w:left="284"/>
        <w:jc w:val="both"/>
        <w:rPr>
          <w:rFonts w:ascii="Arial" w:eastAsia="PMingLiU" w:hAnsi="Arial" w:cs="Arial"/>
          <w:color w:val="000000"/>
          <w:spacing w:val="27"/>
          <w:w w:val="0"/>
          <w:szCs w:val="12"/>
          <w:lang w:eastAsia="zh-TW"/>
        </w:rPr>
      </w:pPr>
    </w:p>
    <w:p w:rsidR="00886511" w:rsidRPr="00F2065C" w:rsidP="00327122" w14:paraId="1EF6F876" w14:textId="02B50A58">
      <w:pPr>
        <w:pStyle w:val="BodyText"/>
        <w:numPr>
          <w:ilvl w:val="0"/>
          <w:numId w:val="37"/>
        </w:numPr>
        <w:ind w:left="284" w:hanging="284"/>
        <w:jc w:val="both"/>
        <w:rPr>
          <w:rStyle w:val="DeltaViewInsertion"/>
          <w:rFonts w:ascii="Arial" w:eastAsia="PMingLiU" w:hAnsi="Arial" w:cs="Arial"/>
          <w:color w:val="000000"/>
          <w:spacing w:val="27"/>
          <w:w w:val="0"/>
          <w:szCs w:val="12"/>
          <w:u w:val="none"/>
          <w:lang w:eastAsia="zh-TW"/>
        </w:rPr>
      </w:pPr>
      <w:r w:rsidRPr="00F2065C">
        <w:rPr>
          <w:rFonts w:ascii="Arial" w:eastAsia="PMingLiU" w:hAnsi="Arial" w:cs="Arial"/>
          <w:b/>
          <w:w w:val="105"/>
          <w:lang w:eastAsia="zh-TW"/>
        </w:rPr>
        <w:t>144A</w:t>
      </w:r>
      <w:r w:rsidRPr="00F2065C">
        <w:rPr>
          <w:rFonts w:ascii="Arial" w:eastAsia="PMingLiU" w:hAnsi="Arial" w:cs="Arial"/>
          <w:b/>
          <w:w w:val="105"/>
          <w:lang w:eastAsia="zh-TW"/>
        </w:rPr>
        <w:t>證券風險</w:t>
      </w:r>
      <w:r w:rsidRPr="00F2065C" w:rsidR="005949EA">
        <w:rPr>
          <w:rFonts w:ascii="Arial" w:eastAsia="PMingLiU" w:hAnsi="Arial" w:cs="Arial"/>
          <w:b/>
          <w:lang w:val="fr-FR" w:eastAsia="zh-TW"/>
        </w:rPr>
        <w:t>：</w:t>
      </w:r>
      <w:r w:rsidRPr="00F2065C">
        <w:rPr>
          <w:rFonts w:ascii="Arial" w:eastAsia="PMingLiU" w:hAnsi="Arial" w:cs="Arial"/>
          <w:w w:val="105"/>
          <w:lang w:val="en-AU" w:eastAsia="zh-TW"/>
        </w:rPr>
        <w:t>附屬基金可投資於</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證券是受惠於可豁免美國</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年《證券法》制定的登記義務的受限制證券。此等證券被限制轉售予</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年《證券法》所界定的合資格機構買家（</w:t>
      </w:r>
      <w:r w:rsidRPr="00F2065C">
        <w:rPr>
          <w:rFonts w:ascii="Arial" w:eastAsia="PMingLiU" w:hAnsi="Arial" w:cs="Arial"/>
          <w:w w:val="105"/>
          <w:lang w:val="en-AU" w:eastAsia="zh-TW"/>
        </w:rPr>
        <w:t>QIB</w:t>
      </w:r>
      <w:r w:rsidRPr="00F2065C">
        <w:rPr>
          <w:rFonts w:ascii="Arial" w:eastAsia="PMingLiU" w:hAnsi="Arial" w:cs="Arial"/>
          <w:w w:val="105"/>
          <w:lang w:val="en-AU" w:eastAsia="zh-TW"/>
        </w:rPr>
        <w:t>）；故此，行政開支會因此項豁免而減少。</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證券在有限數目</w:t>
      </w:r>
      <w:r w:rsidRPr="00F2065C">
        <w:rPr>
          <w:rFonts w:ascii="Arial" w:eastAsia="PMingLiU" w:hAnsi="Arial" w:cs="Arial"/>
          <w:w w:val="105"/>
          <w:lang w:val="en-AU" w:eastAsia="zh-TW"/>
        </w:rPr>
        <w:t>QIB</w:t>
      </w:r>
      <w:r w:rsidRPr="00F2065C">
        <w:rPr>
          <w:rFonts w:ascii="Arial" w:eastAsia="PMingLiU" w:hAnsi="Arial" w:cs="Arial"/>
          <w:w w:val="105"/>
          <w:lang w:val="en-AU" w:eastAsia="zh-TW"/>
        </w:rPr>
        <w:t>之間買賣，可能導致若干</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證券的價格波動性較高及資產流動性較低。</w:t>
      </w:r>
    </w:p>
    <w:p w:rsidR="0078016D" w:rsidRPr="00F2065C" w:rsidP="00B00694" w14:paraId="0CA7A2C8" w14:textId="4A224069">
      <w:pPr>
        <w:pStyle w:val="BodyText"/>
        <w:ind w:left="284" w:right="68"/>
        <w:jc w:val="both"/>
        <w:rPr>
          <w:rFonts w:ascii="Arial" w:eastAsia="PMingLiU" w:hAnsi="Arial" w:cs="Arial"/>
          <w:bCs/>
          <w:w w:val="105"/>
          <w:lang w:eastAsia="zh-TW"/>
        </w:rPr>
      </w:pPr>
    </w:p>
    <w:p w:rsidR="0016021F" w:rsidRPr="00F2065C" w:rsidP="0016021F" w14:paraId="3A316B13" w14:textId="48256E05">
      <w:pPr>
        <w:pStyle w:val="BodyText"/>
        <w:numPr>
          <w:ilvl w:val="0"/>
          <w:numId w:val="9"/>
        </w:numPr>
        <w:ind w:left="284" w:hanging="284"/>
        <w:jc w:val="both"/>
        <w:rPr>
          <w:rStyle w:val="DeltaViewInsertion"/>
          <w:rFonts w:ascii="Arial" w:eastAsia="PMingLiU" w:hAnsi="Arial" w:cs="Arial"/>
          <w:color w:val="000000"/>
          <w:w w:val="0"/>
          <w:u w:val="none"/>
          <w:lang w:val="en-GB" w:eastAsia="zh-TW"/>
        </w:rPr>
      </w:pPr>
      <w:r w:rsidRPr="00F2065C">
        <w:rPr>
          <w:rStyle w:val="DeltaViewInsertion"/>
          <w:rFonts w:ascii="Arial" w:eastAsia="PMingLiU" w:hAnsi="Arial" w:cs="Arial"/>
          <w:b/>
          <w:color w:val="000000"/>
          <w:w w:val="0"/>
          <w:u w:val="none"/>
          <w:lang w:val="en-GB" w:eastAsia="zh-TW"/>
        </w:rPr>
        <w:t>證券借出及回購或反向回購協議交易的風險</w:t>
      </w:r>
      <w:r w:rsidRPr="00F2065C" w:rsidR="005949EA">
        <w:rPr>
          <w:rFonts w:ascii="Arial" w:eastAsia="PMingLiU" w:hAnsi="Arial" w:cs="Arial"/>
          <w:b/>
          <w:lang w:val="fr-FR" w:eastAsia="zh-TW"/>
        </w:rPr>
        <w:t>：</w:t>
      </w:r>
      <w:r w:rsidRPr="00F2065C">
        <w:rPr>
          <w:rFonts w:eastAsia="PMingLiU"/>
          <w:w w:val="105"/>
          <w:lang w:val="en-AU" w:eastAsia="zh-TW"/>
        </w:rPr>
        <w:t>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w:t>
      </w:r>
      <w:r w:rsidRPr="00F2065C">
        <w:rPr>
          <w:rFonts w:eastAsia="PMingLiU"/>
          <w:w w:val="105"/>
          <w:lang w:val="en-AU"/>
        </w:rPr>
        <w:t>附屬基金可能蒙受重大損失。</w:t>
      </w:r>
    </w:p>
    <w:p w:rsidR="0016021F" w:rsidRPr="00F2065C" w:rsidP="0016021F" w14:paraId="45B61BF7" w14:textId="28F629A2">
      <w:pPr>
        <w:pStyle w:val="BodyText"/>
        <w:ind w:left="284"/>
        <w:jc w:val="both"/>
        <w:rPr>
          <w:rFonts w:eastAsia="PMingLiU"/>
          <w:w w:val="105"/>
          <w:lang w:val="en-AU"/>
        </w:rPr>
      </w:pPr>
    </w:p>
    <w:p w:rsidR="0016021F" w:rsidRPr="00F2065C" w:rsidP="0016021F" w14:paraId="33492D9F" w14:textId="3694A729">
      <w:pPr>
        <w:pStyle w:val="BodyText"/>
        <w:ind w:left="284"/>
        <w:jc w:val="both"/>
        <w:rPr>
          <w:rFonts w:eastAsia="PMingLiU"/>
          <w:w w:val="105"/>
          <w:lang w:val="en-AU" w:eastAsia="zh-TW"/>
        </w:rPr>
      </w:pPr>
      <w:r w:rsidRPr="00F2065C">
        <w:rPr>
          <w:rFonts w:eastAsia="PMingLiU"/>
          <w:w w:val="105"/>
          <w:lang w:val="en-AU" w:eastAsia="zh-TW"/>
        </w:rPr>
        <w:t>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p>
    <w:p w:rsidR="0016021F" w:rsidRPr="00F2065C" w:rsidP="0016021F" w14:paraId="44E3A9DC" w14:textId="77777777">
      <w:pPr>
        <w:pStyle w:val="BodyText"/>
        <w:ind w:left="284"/>
        <w:jc w:val="both"/>
        <w:rPr>
          <w:rFonts w:eastAsia="PMingLiU"/>
          <w:w w:val="105"/>
          <w:lang w:val="en-AU" w:eastAsia="zh-TW"/>
        </w:rPr>
      </w:pPr>
    </w:p>
    <w:p w:rsidR="00B00694" w:rsidRPr="00F2065C" w:rsidP="0016021F" w14:paraId="6ADF0997" w14:textId="49162A6E">
      <w:pPr>
        <w:pStyle w:val="BodyText"/>
        <w:ind w:left="284"/>
        <w:jc w:val="both"/>
        <w:rPr>
          <w:rFonts w:eastAsia="PMingLiU"/>
          <w:w w:val="105"/>
          <w:lang w:val="en-AU" w:eastAsia="zh-TW"/>
        </w:rPr>
      </w:pPr>
      <w:r w:rsidRPr="00F2065C">
        <w:rPr>
          <w:rFonts w:eastAsia="PMingLiU"/>
          <w:w w:val="105"/>
          <w:lang w:val="en-AU" w:eastAsia="zh-TW"/>
        </w:rPr>
        <w:t>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p>
    <w:p w:rsidR="00006C40" w:rsidRPr="00F2065C" w:rsidP="00006C40" w14:paraId="097FCE76" w14:textId="77777777">
      <w:pPr>
        <w:pStyle w:val="textecocheverte"/>
        <w:numPr>
          <w:ilvl w:val="0"/>
          <w:numId w:val="0"/>
        </w:numPr>
        <w:autoSpaceDE w:val="0"/>
        <w:autoSpaceDN w:val="0"/>
        <w:adjustRightInd w:val="0"/>
        <w:spacing w:line="240" w:lineRule="auto"/>
        <w:ind w:left="284"/>
        <w:rPr>
          <w:rStyle w:val="DeltaViewInsertion"/>
          <w:rFonts w:eastAsia="PMingLiU"/>
          <w:color w:val="auto"/>
          <w:spacing w:val="0"/>
          <w:w w:val="105"/>
          <w:u w:val="none"/>
          <w:lang w:eastAsia="zh-TW"/>
        </w:rPr>
      </w:pPr>
    </w:p>
    <w:p w:rsidR="00D135E4" w:rsidRPr="00F2065C" w:rsidP="00D135E4" w14:paraId="072027DD" w14:textId="447EEAFF">
      <w:pPr>
        <w:pStyle w:val="BodyText"/>
        <w:numPr>
          <w:ilvl w:val="0"/>
          <w:numId w:val="8"/>
        </w:numPr>
        <w:ind w:left="284" w:right="68" w:hanging="284"/>
        <w:jc w:val="both"/>
        <w:rPr>
          <w:rFonts w:ascii="Arial" w:eastAsia="PMingLiU" w:hAnsi="Arial" w:cs="Arial"/>
          <w:bCs/>
          <w:w w:val="105"/>
          <w:lang w:eastAsia="zh-TW"/>
        </w:rPr>
      </w:pPr>
      <w:r w:rsidRPr="00F2065C">
        <w:rPr>
          <w:rFonts w:ascii="Arial" w:eastAsia="PMingLiU" w:hAnsi="Arial" w:cs="Arial"/>
          <w:b/>
          <w:bCs/>
          <w:color w:val="000000"/>
          <w:w w:val="105"/>
          <w:lang w:val="en-AU" w:eastAsia="zh-TW"/>
        </w:rPr>
        <w:t>衍生工具及槓桿風險</w:t>
      </w:r>
      <w:r w:rsidRPr="00F2065C">
        <w:rPr>
          <w:rFonts w:ascii="Arial" w:eastAsia="PMingLiU" w:hAnsi="Arial" w:cs="Arial"/>
          <w:bCs/>
          <w:color w:val="000000"/>
          <w:w w:val="105"/>
          <w:lang w:val="en-AU" w:eastAsia="zh-TW"/>
        </w:rPr>
        <w:t>：</w:t>
      </w:r>
      <w:r w:rsidRPr="00F2065C">
        <w:rPr>
          <w:rFonts w:eastAsia="PMingLiU"/>
          <w:w w:val="105"/>
          <w:lang w:val="en-AU" w:eastAsia="zh-TW"/>
        </w:rPr>
        <w:t>附屬基金可同時運用上市及場外交易衍生工具作有效投資組合管理、對沖及非廣泛投資目的。與衍生工具相關的風險包括對手方／信貸風險、流動性風險、估值風險、波動性風險及場外交易風險。衍生工具的槓桿元素</w:t>
      </w:r>
      <w:r w:rsidRPr="00F2065C" w:rsidR="0078016D">
        <w:rPr>
          <w:rFonts w:eastAsia="PMingLiU"/>
          <w:w w:val="105"/>
          <w:lang w:val="en-AU" w:eastAsia="zh-TW"/>
        </w:rPr>
        <w:t>／</w:t>
      </w:r>
      <w:r w:rsidRPr="00F2065C">
        <w:rPr>
          <w:rFonts w:eastAsia="PMingLiU"/>
          <w:w w:val="105"/>
          <w:lang w:val="en-AU" w:eastAsia="zh-TW"/>
        </w:rPr>
        <w:t>成份可導致損失遠高於附屬基金投資於衍生工具的金額。投資衍生工具可導致附屬基金產生重大損失的高風險。</w:t>
      </w:r>
    </w:p>
    <w:p w:rsidR="005E29C8" w:rsidRPr="00F2065C" w:rsidP="005E29C8" w14:paraId="16444C7E" w14:textId="77777777">
      <w:pPr>
        <w:pStyle w:val="BodyText"/>
        <w:ind w:left="284" w:right="68"/>
        <w:jc w:val="both"/>
        <w:rPr>
          <w:rFonts w:ascii="Arial" w:eastAsia="PMingLiU" w:hAnsi="Arial" w:cs="Arial"/>
          <w:bCs/>
          <w:w w:val="105"/>
          <w:lang w:eastAsia="zh-TW"/>
        </w:rPr>
      </w:pPr>
    </w:p>
    <w:p w:rsidR="00ED6653" w:rsidRPr="00F2065C" w:rsidP="00026D2A" w14:paraId="34DEC206" w14:textId="57D35372">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外匯及貨幣風險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p>
    <w:p w:rsidR="00974589" w:rsidRPr="00F2065C" w:rsidP="00C72D74" w14:paraId="62A0626A" w14:textId="7476349F">
      <w:pPr>
        <w:pStyle w:val="BodyText"/>
        <w:ind w:left="284"/>
        <w:jc w:val="both"/>
        <w:rPr>
          <w:rStyle w:val="MainRun-inText"/>
          <w:rFonts w:eastAsia="PMingLiU" w:cs="Arial"/>
          <w:b w:val="0"/>
          <w:bCs/>
          <w:color w:val="auto"/>
          <w:w w:val="105"/>
          <w:lang w:val="en-GB" w:eastAsia="zh-TW"/>
        </w:rPr>
      </w:pPr>
      <w:bookmarkStart w:id="13" w:name="_DV_C33"/>
    </w:p>
    <w:p w:rsidR="004A3D8F" w:rsidRPr="00F2065C" w:rsidP="00832870" w14:paraId="79C5A8F2" w14:textId="1A4A76F4">
      <w:pPr>
        <w:pStyle w:val="BodyText"/>
        <w:numPr>
          <w:ilvl w:val="0"/>
          <w:numId w:val="8"/>
        </w:numPr>
        <w:ind w:left="284" w:hanging="284"/>
        <w:jc w:val="both"/>
        <w:rPr>
          <w:rFonts w:ascii="Arial" w:eastAsia="PMingLiU" w:hAnsi="Arial" w:cs="Arial"/>
          <w:bCs/>
          <w:w w:val="105"/>
          <w:lang w:val="en-GB" w:eastAsia="zh-TW"/>
        </w:rPr>
      </w:pPr>
      <w:r w:rsidRPr="00F2065C">
        <w:rPr>
          <w:rStyle w:val="MainRun-inText"/>
          <w:rFonts w:eastAsia="PMingLiU" w:cs="Arial"/>
          <w:color w:val="auto"/>
          <w:lang w:eastAsia="zh-TW"/>
        </w:rPr>
        <w:t>ESG</w:t>
      </w:r>
      <w:r w:rsidRPr="00F2065C">
        <w:rPr>
          <w:rStyle w:val="MainRun-inText"/>
          <w:rFonts w:eastAsia="PMingLiU" w:cs="Arial"/>
          <w:color w:val="auto"/>
          <w:lang w:eastAsia="zh-TW"/>
        </w:rPr>
        <w:t>風險</w:t>
      </w:r>
      <w:r w:rsidRPr="00F2065C" w:rsidR="00843907">
        <w:rPr>
          <w:rFonts w:eastAsia="PMingLiU"/>
          <w:b/>
          <w:bCs/>
          <w:color w:val="000000"/>
          <w:w w:val="105"/>
          <w:lang w:val="en-AU" w:eastAsia="zh-TW"/>
        </w:rPr>
        <w:t>：</w:t>
      </w:r>
      <w:r w:rsidRPr="00F2065C">
        <w:rPr>
          <w:rFonts w:ascii="Arial" w:eastAsia="PMingLiU" w:hAnsi="Arial" w:cs="Arial"/>
          <w:w w:val="105"/>
          <w:lang w:val="en-AU" w:eastAsia="zh-TW"/>
        </w:rPr>
        <w:t>在投資過程中應用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及可持續性準則可能會因非投資理由而排除若干發行人的證券，因此，某些可提供予並無使用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或可持續性準則的基金之市場機會可能無法提供予附屬基金，而附屬基金的表現有時可能會勝於或遜於並無使用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或可持續性準則的相關基金。</w:t>
      </w:r>
      <w:r w:rsidRPr="00F2065C" w:rsidR="002753DB">
        <w:rPr>
          <w:rFonts w:ascii="Arial" w:eastAsia="PMingLiU" w:hAnsi="Arial" w:cs="Arial"/>
          <w:w w:val="105"/>
          <w:lang w:val="en-AU" w:eastAsia="zh-TW"/>
        </w:rPr>
        <w:t>資產的挑選可能部分依賴</w:t>
      </w:r>
      <w:r w:rsidRPr="00F2065C" w:rsidR="00092AF0">
        <w:rPr>
          <w:rFonts w:ascii="Arial" w:eastAsia="PMingLiU" w:hAnsi="Arial" w:cs="Arial"/>
          <w:w w:val="105"/>
          <w:lang w:val="en-AU" w:eastAsia="zh-TW"/>
        </w:rPr>
        <w:t xml:space="preserve">AXA </w:t>
      </w:r>
      <w:r w:rsidRPr="00F2065C" w:rsidR="00C7291D">
        <w:rPr>
          <w:rFonts w:ascii="Arial" w:eastAsia="PMingLiU" w:hAnsi="Arial" w:cs="Arial"/>
          <w:w w:val="105"/>
          <w:lang w:val="en-AU" w:eastAsia="zh-TW"/>
        </w:rPr>
        <w:t>Investment Managers</w:t>
      </w:r>
      <w:r w:rsidRPr="00F2065C" w:rsidR="002753DB">
        <w:rPr>
          <w:rFonts w:ascii="Arial" w:eastAsia="PMingLiU" w:hAnsi="Arial" w:cs="Arial"/>
          <w:w w:val="105"/>
          <w:lang w:val="en-AU" w:eastAsia="zh-TW"/>
        </w:rPr>
        <w:t>的</w:t>
      </w:r>
      <w:r w:rsidRPr="00F2065C" w:rsidR="002753DB">
        <w:rPr>
          <w:rFonts w:ascii="Arial" w:eastAsia="PMingLiU" w:hAnsi="Arial" w:cs="Arial"/>
          <w:w w:val="105"/>
          <w:lang w:val="en-AU" w:eastAsia="zh-TW"/>
        </w:rPr>
        <w:t>ESG</w:t>
      </w:r>
      <w:r w:rsidRPr="00F2065C" w:rsidR="002753DB">
        <w:rPr>
          <w:rFonts w:ascii="Arial" w:eastAsia="PMingLiU" w:hAnsi="Arial" w:cs="Arial"/>
          <w:w w:val="105"/>
          <w:lang w:val="en-AU" w:eastAsia="zh-TW"/>
        </w:rPr>
        <w:t>評分</w:t>
      </w:r>
      <w:r w:rsidRPr="00F2065C" w:rsidR="00092AF0">
        <w:rPr>
          <w:rFonts w:ascii="Arial" w:eastAsia="PMingLiU" w:hAnsi="Arial" w:cs="Arial" w:hint="eastAsia"/>
          <w:w w:val="105"/>
          <w:lang w:val="en-AU" w:eastAsia="zh-TW"/>
        </w:rPr>
        <w:t>方法</w:t>
      </w:r>
      <w:r w:rsidRPr="00F2065C" w:rsidR="002753DB">
        <w:rPr>
          <w:rFonts w:ascii="Arial" w:eastAsia="PMingLiU" w:hAnsi="Arial" w:cs="Arial"/>
          <w:w w:val="105"/>
          <w:lang w:val="en-AU" w:eastAsia="zh-TW"/>
        </w:rPr>
        <w:t>或部分有賴於第三方數據</w:t>
      </w:r>
      <w:r w:rsidRPr="00F2065C" w:rsidR="00092AF0">
        <w:rPr>
          <w:rFonts w:ascii="Arial" w:eastAsia="PMingLiU" w:hAnsi="Arial" w:cs="Arial" w:hint="eastAsia"/>
          <w:w w:val="105"/>
          <w:lang w:val="en-AU" w:eastAsia="zh-TW"/>
        </w:rPr>
        <w:t>（可能是主觀、不完整、不準確或不可用）</w:t>
      </w:r>
      <w:r w:rsidRPr="00F2065C" w:rsidR="002753DB">
        <w:rPr>
          <w:rFonts w:ascii="Arial" w:eastAsia="PMingLiU" w:hAnsi="Arial" w:cs="Arial"/>
          <w:w w:val="105"/>
          <w:lang w:val="en-AU" w:eastAsia="zh-TW"/>
        </w:rPr>
        <w:t>的禁制名單。</w:t>
      </w:r>
      <w:r w:rsidRPr="00F2065C" w:rsidR="00092AF0">
        <w:rPr>
          <w:rFonts w:ascii="Arial" w:eastAsia="PMingLiU" w:hAnsi="Arial" w:cs="Arial" w:hint="eastAsia"/>
          <w:w w:val="105"/>
          <w:lang w:val="en-AU" w:eastAsia="zh-TW"/>
        </w:rPr>
        <w:t>證券的挑選可能涉及投資經理的主觀判斷。</w:t>
      </w:r>
      <w:r w:rsidRPr="00F2065C" w:rsidR="002753DB">
        <w:rPr>
          <w:rFonts w:ascii="Arial" w:eastAsia="PMingLiU" w:hAnsi="Arial" w:cs="Arial"/>
          <w:w w:val="105"/>
          <w:lang w:val="en-AU" w:eastAsia="zh-TW"/>
        </w:rPr>
        <w:t>在</w:t>
      </w:r>
      <w:r w:rsidRPr="00F2065C" w:rsidR="003279AA">
        <w:rPr>
          <w:rFonts w:ascii="Arial" w:eastAsia="PMingLiU" w:hAnsi="Arial" w:cs="Arial"/>
          <w:w w:val="105"/>
          <w:lang w:val="en-AU" w:eastAsia="zh-TW"/>
        </w:rPr>
        <w:t>歐洲聯盟</w:t>
      </w:r>
      <w:r w:rsidRPr="00F2065C" w:rsidR="002753DB">
        <w:rPr>
          <w:rFonts w:ascii="Arial" w:eastAsia="PMingLiU" w:hAnsi="Arial" w:cs="Arial"/>
          <w:w w:val="105"/>
          <w:lang w:val="en-AU" w:eastAsia="zh-TW"/>
        </w:rPr>
        <w:t>層面整合</w:t>
      </w:r>
      <w:r w:rsidRPr="00F2065C" w:rsidR="002753DB">
        <w:rPr>
          <w:rFonts w:ascii="Arial" w:eastAsia="PMingLiU" w:hAnsi="Arial" w:cs="Arial"/>
          <w:w w:val="105"/>
          <w:lang w:val="en-AU" w:eastAsia="zh-TW"/>
        </w:rPr>
        <w:t>ESG</w:t>
      </w:r>
      <w:r w:rsidRPr="00F2065C" w:rsidR="002753DB">
        <w:rPr>
          <w:rFonts w:ascii="Arial" w:eastAsia="PMingLiU" w:hAnsi="Arial" w:cs="Arial"/>
          <w:w w:val="105"/>
          <w:lang w:val="en-AU" w:eastAsia="zh-TW"/>
        </w:rPr>
        <w:t>及可持續性準則欠缺共同或統一的定義及標籤。</w:t>
      </w:r>
      <w:r w:rsidRPr="00F2065C" w:rsidR="00092AF0">
        <w:rPr>
          <w:rFonts w:ascii="Arial" w:eastAsia="PMingLiU" w:hAnsi="Arial" w:cs="Arial" w:hint="eastAsia"/>
          <w:w w:val="105"/>
          <w:lang w:val="en-AU" w:eastAsia="zh-TW"/>
        </w:rPr>
        <w:t>因此，存在投資經理可能錯誤評估證券或發行人的風險。此外，附屬基金持有的證券可能受限於不再符合投資的</w:t>
      </w:r>
      <w:r w:rsidRPr="00F2065C" w:rsidR="00224BC8">
        <w:rPr>
          <w:rFonts w:ascii="Arial" w:eastAsia="PMingLiU" w:hAnsi="Arial" w:cs="Arial"/>
          <w:w w:val="105"/>
          <w:lang w:val="en-AU" w:eastAsia="zh-TW"/>
        </w:rPr>
        <w:t>ESG</w:t>
      </w:r>
      <w:r w:rsidRPr="00F2065C" w:rsidR="00224BC8">
        <w:rPr>
          <w:rFonts w:ascii="Arial" w:eastAsia="PMingLiU" w:hAnsi="Arial" w:cs="Arial" w:hint="eastAsia"/>
          <w:w w:val="105"/>
          <w:lang w:val="en-AU" w:eastAsia="zh-TW"/>
        </w:rPr>
        <w:t>或</w:t>
      </w:r>
      <w:r w:rsidRPr="00F2065C" w:rsidR="00092AF0">
        <w:rPr>
          <w:rFonts w:ascii="Arial" w:eastAsia="PMingLiU" w:hAnsi="Arial" w:cs="Arial" w:hint="eastAsia"/>
          <w:w w:val="105"/>
          <w:lang w:val="en-AU" w:eastAsia="zh-TW"/>
        </w:rPr>
        <w:t>可持續性準則之風格轉移。投資經理或須出售附屬基金持有的有關證券，這可能會在附屬基金內產生交易成本。</w:t>
      </w:r>
    </w:p>
    <w:p w:rsidR="00832870" w:rsidRPr="00F2065C" w:rsidP="00832870" w14:paraId="24E2F44A" w14:textId="77777777">
      <w:pPr>
        <w:pStyle w:val="BodyText"/>
        <w:ind w:left="284"/>
        <w:jc w:val="both"/>
        <w:rPr>
          <w:rFonts w:ascii="Arial" w:eastAsia="PMingLiU" w:hAnsi="Arial" w:cs="Arial"/>
          <w:bCs/>
          <w:w w:val="105"/>
          <w:lang w:val="en-GB" w:eastAsia="zh-TW"/>
        </w:rPr>
      </w:pPr>
    </w:p>
    <w:p w:rsidR="00974589" w:rsidRPr="00F2065C" w:rsidP="00171460" w14:paraId="025A3542" w14:textId="030A2E93">
      <w:pPr>
        <w:pStyle w:val="textecocheverte"/>
        <w:numPr>
          <w:ilvl w:val="0"/>
          <w:numId w:val="8"/>
        </w:numPr>
        <w:spacing w:line="240" w:lineRule="auto"/>
        <w:ind w:left="284" w:hanging="284"/>
        <w:rPr>
          <w:rFonts w:eastAsia="PMingLiU"/>
          <w:color w:val="000000"/>
          <w:w w:val="105"/>
          <w:lang w:eastAsia="zh-TW"/>
        </w:rPr>
      </w:pPr>
      <w:r w:rsidRPr="00F2065C">
        <w:rPr>
          <w:rFonts w:eastAsia="PMingLiU"/>
          <w:b/>
          <w:bCs/>
          <w:color w:val="000000"/>
          <w:w w:val="105"/>
          <w:lang w:val="en-AU" w:eastAsia="zh-TW"/>
        </w:rPr>
        <w:t>從資本中／實際從資本中作出分派的風險：</w:t>
      </w:r>
      <w:r w:rsidRPr="00F2065C">
        <w:rPr>
          <w:rFonts w:eastAsia="PMingLiU"/>
          <w:spacing w:val="0"/>
          <w:w w:val="105"/>
          <w:lang w:val="en-AU" w:eastAsia="zh-TW"/>
        </w:rPr>
        <w:t>就</w:t>
      </w:r>
      <w:r w:rsidRPr="00F2065C" w:rsidR="00D91E78">
        <w:rPr>
          <w:rFonts w:eastAsia="PMingLiU"/>
          <w:spacing w:val="0"/>
          <w:w w:val="105"/>
          <w:lang w:val="en-AU" w:eastAsia="zh-TW"/>
        </w:rPr>
        <w:t>附有股份類別識別碼「</w:t>
      </w:r>
      <w:r w:rsidRPr="00F2065C" w:rsidR="00D91E78">
        <w:rPr>
          <w:rFonts w:eastAsia="PMingLiU"/>
          <w:spacing w:val="0"/>
          <w:w w:val="105"/>
          <w:lang w:val="en-AU" w:eastAsia="zh-TW"/>
        </w:rPr>
        <w:t>st</w:t>
      </w:r>
      <w:r w:rsidRPr="00F2065C" w:rsidR="00D91E78">
        <w:rPr>
          <w:rFonts w:eastAsia="PMingLiU"/>
          <w:spacing w:val="0"/>
          <w:w w:val="105"/>
          <w:lang w:val="en-AU" w:eastAsia="zh-TW"/>
        </w:rPr>
        <w:t>」的</w:t>
      </w:r>
      <w:r w:rsidRPr="00F2065C">
        <w:rPr>
          <w:rFonts w:eastAsia="PMingLiU"/>
          <w:spacing w:val="0"/>
          <w:w w:val="105"/>
          <w:lang w:val="en-AU" w:eastAsia="zh-TW"/>
        </w:rPr>
        <w:t>分派股份而言，投資者應留意，股息可</w:t>
      </w:r>
      <w:r w:rsidRPr="00F2065C">
        <w:rPr>
          <w:rFonts w:eastAsia="PMingLiU"/>
          <w:spacing w:val="0"/>
          <w:w w:val="105"/>
          <w:lang w:val="en-AU" w:eastAsia="zh-TW"/>
        </w:rPr>
        <w:t>按</w:t>
      </w:r>
      <w:r w:rsidRPr="00F2065C" w:rsidR="00D91E78">
        <w:rPr>
          <w:rFonts w:eastAsia="PMingLiU"/>
          <w:spacing w:val="0"/>
          <w:w w:val="105"/>
          <w:lang w:val="en-AU" w:eastAsia="zh-TW"/>
        </w:rPr>
        <w:t>董事會</w:t>
      </w:r>
      <w:r w:rsidRPr="00F2065C">
        <w:rPr>
          <w:rFonts w:eastAsia="PMingLiU"/>
          <w:spacing w:val="0"/>
          <w:w w:val="105"/>
          <w:lang w:val="en-AU" w:eastAsia="zh-TW"/>
        </w:rPr>
        <w:t>酌情決定直接或實際從附屬基金的資本中支付。這可能導致分派股份的每股資產淨值即時減少。從附屬基金的資本中支付分派相當於退還或提取投資者部分原有的投資或任何歸屬於該原有投資的資本收益，可能進一步減少每股資產淨值，亦可能減低可供附屬基金作日後投資的資本及資本增長。</w:t>
      </w:r>
    </w:p>
    <w:p w:rsidR="00974589" w:rsidRPr="00F2065C" w:rsidP="00974589" w14:paraId="59B9E5DD" w14:textId="77777777">
      <w:pPr>
        <w:pStyle w:val="textecocheverte"/>
        <w:numPr>
          <w:ilvl w:val="0"/>
          <w:numId w:val="0"/>
        </w:numPr>
        <w:spacing w:line="240" w:lineRule="auto"/>
        <w:ind w:left="360" w:hanging="360"/>
        <w:rPr>
          <w:rFonts w:eastAsia="PMingLiU"/>
          <w:color w:val="000000"/>
          <w:w w:val="105"/>
          <w:lang w:eastAsia="zh-TW"/>
        </w:rPr>
      </w:pPr>
    </w:p>
    <w:p w:rsidR="006E4998" w:rsidRPr="00F2065C" w:rsidP="00974589" w14:paraId="5B53EC88"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37B88801"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7B4590E8"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36D50353"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24ED687C"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42CE3503"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7BD4975E"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25BFE4D7"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4DBAD0F7"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5958A61D"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38E97A4E"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333DC51C" w14:textId="77777777">
      <w:pPr>
        <w:pStyle w:val="textecocheverte"/>
        <w:numPr>
          <w:ilvl w:val="0"/>
          <w:numId w:val="0"/>
        </w:numPr>
        <w:spacing w:line="240" w:lineRule="auto"/>
        <w:ind w:left="360" w:hanging="360"/>
        <w:rPr>
          <w:rFonts w:eastAsia="PMingLiU"/>
          <w:color w:val="000000"/>
          <w:w w:val="105"/>
          <w:lang w:eastAsia="zh-TW"/>
        </w:rPr>
      </w:pPr>
    </w:p>
    <w:p w:rsidR="005E29C8" w:rsidRPr="00F2065C" w:rsidP="00974589" w14:paraId="55373166" w14:textId="77777777">
      <w:pPr>
        <w:pStyle w:val="textecocheverte"/>
        <w:numPr>
          <w:ilvl w:val="0"/>
          <w:numId w:val="0"/>
        </w:numPr>
        <w:spacing w:line="240" w:lineRule="auto"/>
        <w:ind w:left="360" w:hanging="360"/>
        <w:rPr>
          <w:rFonts w:eastAsia="PMingLiU"/>
          <w:color w:val="000000"/>
          <w:w w:val="105"/>
          <w:lang w:eastAsia="zh-TW"/>
        </w:rPr>
      </w:pPr>
    </w:p>
    <w:p w:rsidR="005E29C8" w:rsidRPr="00F2065C" w:rsidP="00974589" w14:paraId="416EF5AA" w14:textId="77777777">
      <w:pPr>
        <w:pStyle w:val="textecocheverte"/>
        <w:numPr>
          <w:ilvl w:val="0"/>
          <w:numId w:val="0"/>
        </w:numPr>
        <w:spacing w:line="240" w:lineRule="auto"/>
        <w:ind w:left="360" w:hanging="360"/>
        <w:rPr>
          <w:rFonts w:eastAsia="PMingLiU"/>
          <w:color w:val="000000"/>
          <w:w w:val="105"/>
          <w:lang w:eastAsia="zh-TW"/>
        </w:rPr>
      </w:pPr>
    </w:p>
    <w:p w:rsidR="005E29C8" w:rsidRPr="00F2065C" w:rsidP="00974589" w14:paraId="58D34BE7" w14:textId="77777777">
      <w:pPr>
        <w:pStyle w:val="textecocheverte"/>
        <w:numPr>
          <w:ilvl w:val="0"/>
          <w:numId w:val="0"/>
        </w:numPr>
        <w:spacing w:line="240" w:lineRule="auto"/>
        <w:ind w:left="360" w:hanging="360"/>
        <w:rPr>
          <w:rFonts w:eastAsia="PMingLiU"/>
          <w:color w:val="000000"/>
          <w:w w:val="105"/>
          <w:lang w:eastAsia="zh-TW"/>
        </w:rPr>
      </w:pPr>
    </w:p>
    <w:p w:rsidR="006E4998" w:rsidRPr="00F2065C" w:rsidP="00974589" w14:paraId="3DA60961" w14:textId="77777777">
      <w:pPr>
        <w:pStyle w:val="textecocheverte"/>
        <w:numPr>
          <w:ilvl w:val="0"/>
          <w:numId w:val="0"/>
        </w:numPr>
        <w:spacing w:line="240" w:lineRule="auto"/>
        <w:ind w:left="360" w:hanging="360"/>
        <w:rPr>
          <w:rFonts w:eastAsia="PMingLiU"/>
          <w:color w:val="000000"/>
          <w:w w:val="105"/>
          <w:lang w:eastAsia="zh-TW"/>
        </w:rPr>
      </w:pPr>
    </w:p>
    <w:p w:rsidR="00832870" w:rsidRPr="00F2065C" w:rsidP="00832870" w14:paraId="70765C97" w14:textId="763C1A7A">
      <w:pPr>
        <w:pStyle w:val="ListParagraph"/>
        <w:rPr>
          <w:rFonts w:ascii="Arial" w:eastAsia="PMingLiU" w:hAnsi="Arial" w:cs="Arial"/>
          <w:color w:val="000000"/>
          <w:w w:val="105"/>
          <w:lang w:eastAsia="zh-TW"/>
        </w:rPr>
      </w:pPr>
    </w:p>
    <w:p w:rsidR="00957574" w:rsidRPr="00F2065C" w14:paraId="6050E1C2" w14:textId="540EC868">
      <w:pPr>
        <w:rPr>
          <w:rFonts w:ascii="Arial" w:eastAsia="PMingLiU" w:hAnsi="Arial" w:cs="Arial"/>
          <w:color w:val="000000"/>
          <w:spacing w:val="-4"/>
          <w:w w:val="105"/>
          <w:sz w:val="18"/>
          <w:szCs w:val="18"/>
          <w:lang w:val="en-US" w:eastAsia="zh-TW"/>
        </w:rPr>
      </w:pPr>
    </w:p>
    <w:p w:rsidR="00974589" w:rsidRPr="00F2065C" w:rsidP="00832870" w14:paraId="60C87DF6" w14:textId="77777777">
      <w:pPr>
        <w:pStyle w:val="textecocheverte"/>
        <w:numPr>
          <w:ilvl w:val="0"/>
          <w:numId w:val="0"/>
        </w:numPr>
        <w:spacing w:line="240" w:lineRule="auto"/>
        <w:ind w:left="360" w:hanging="360"/>
        <w:rPr>
          <w:rFonts w:eastAsia="PMingLiU"/>
          <w:color w:val="000000"/>
          <w:w w:val="105"/>
          <w:lang w:eastAsia="zh-TW"/>
        </w:rPr>
        <w:sectPr w:rsidSect="001473F7">
          <w:footerReference w:type="default" r:id="rId15"/>
          <w:type w:val="continuous"/>
          <w:pgSz w:w="11906" w:h="16838" w:code="9"/>
          <w:pgMar w:top="1134" w:right="567" w:bottom="567" w:left="567" w:header="369" w:footer="851" w:gutter="0"/>
          <w:cols w:num="2" w:space="708"/>
          <w:docGrid w:linePitch="360"/>
        </w:sectPr>
      </w:pPr>
    </w:p>
    <w:p w:rsidR="00832870" w:rsidRPr="00F2065C" w:rsidP="00832870" w14:paraId="0FC1783D" w14:textId="7182886C">
      <w:pPr>
        <w:pStyle w:val="textecocheverte"/>
        <w:numPr>
          <w:ilvl w:val="0"/>
          <w:numId w:val="0"/>
        </w:numPr>
        <w:spacing w:line="240" w:lineRule="auto"/>
        <w:ind w:left="360" w:hanging="360"/>
        <w:rPr>
          <w:rFonts w:eastAsia="PMingLiU"/>
          <w:color w:val="000000"/>
          <w:w w:val="105"/>
          <w:lang w:eastAsia="zh-TW"/>
        </w:rPr>
      </w:pPr>
    </w:p>
    <w:p w:rsidR="009C5597" w:rsidRPr="00F2065C" w:rsidP="001473F7" w14:paraId="34FB0BCB" w14:textId="262F4E96">
      <w:pPr>
        <w:pStyle w:val="Heading1"/>
        <w:tabs>
          <w:tab w:val="left" w:pos="4253"/>
        </w:tabs>
        <w:spacing w:before="70"/>
        <w:ind w:right="921"/>
        <w:jc w:val="both"/>
        <w:rPr>
          <w:rFonts w:ascii="Arial" w:eastAsia="PMingLiU" w:hAnsi="Arial" w:cs="Arial"/>
          <w:color w:val="646D7C"/>
          <w:w w:val="105"/>
          <w:sz w:val="18"/>
          <w:szCs w:val="18"/>
          <w:lang w:val="en-AU" w:eastAsia="zh-TW"/>
        </w:rPr>
      </w:pPr>
      <w:bookmarkEnd w:id="13"/>
    </w:p>
    <w:p w:rsidR="001473F7" w:rsidRPr="00F2065C" w:rsidP="001473F7" w14:paraId="3006FAE5" w14:textId="5CA1DFE3">
      <w:pPr>
        <w:pStyle w:val="Heading1"/>
        <w:tabs>
          <w:tab w:val="left" w:pos="4253"/>
        </w:tabs>
        <w:spacing w:before="70"/>
        <w:ind w:right="921"/>
        <w:jc w:val="both"/>
        <w:rPr>
          <w:rFonts w:ascii="Arial" w:eastAsia="PMingLiU" w:hAnsi="Arial" w:cs="Arial"/>
          <w:noProof/>
          <w:lang w:val="en-AU" w:eastAsia="zh-TW"/>
        </w:rPr>
      </w:pPr>
      <w:r w:rsidRPr="00F2065C">
        <w:rPr>
          <w:rFonts w:ascii="Arial" w:eastAsia="PMingLiU" w:hAnsi="Arial" w:cs="Arial"/>
          <w:color w:val="646D7C"/>
          <w:w w:val="105"/>
          <w:sz w:val="18"/>
          <w:szCs w:val="18"/>
          <w:lang w:val="en-AU" w:eastAsia="zh-TW"/>
        </w:rPr>
        <w:t>附屬基金過往的業績表現如何？</w:t>
      </w:r>
    </w:p>
    <w:p w:rsidR="00251BB3" w:rsidRPr="00F2065C" w:rsidP="00957574" w14:paraId="1AE61532" w14:textId="5E67EA02">
      <w:pPr>
        <w:rPr>
          <w:rFonts w:ascii="Arial" w:eastAsia="PMingLiU" w:hAnsi="Arial" w:cs="Arial"/>
          <w:lang w:val="en-AU" w:eastAsia="zh-TW"/>
        </w:rPr>
      </w:pPr>
    </w:p>
    <w:p w:rsidR="00251BB3" w:rsidRPr="00F2065C" w:rsidP="00957574" w14:paraId="07C7CD40" w14:textId="0ED92905">
      <w:pPr>
        <w:rPr>
          <w:rFonts w:ascii="Arial" w:eastAsia="PMingLiU" w:hAnsi="Arial" w:cs="Arial"/>
          <w:lang w:val="en-AU" w:eastAsia="zh-TW"/>
        </w:rPr>
      </w:pPr>
      <w:r w:rsidRPr="00F2065C">
        <w:rPr>
          <w:noProof/>
          <w:lang w:val="en-AU" w:eastAsia="zh-CN"/>
        </w:rPr>
        <w:drawing>
          <wp:inline distT="0" distB="0" distL="0" distR="0">
            <wp:extent cx="3195320" cy="20269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52160" name=""/>
                    <pic:cNvPicPr/>
                  </pic:nvPicPr>
                  <pic:blipFill>
                    <a:blip xmlns:r="http://schemas.openxmlformats.org/officeDocument/2006/relationships" r:embed="rId16"/>
                    <a:stretch>
                      <a:fillRect/>
                    </a:stretch>
                  </pic:blipFill>
                  <pic:spPr>
                    <a:xfrm>
                      <a:off x="0" y="0"/>
                      <a:ext cx="3195320" cy="2026920"/>
                    </a:xfrm>
                    <a:prstGeom prst="rect">
                      <a:avLst/>
                    </a:prstGeom>
                  </pic:spPr>
                </pic:pic>
              </a:graphicData>
            </a:graphic>
          </wp:inline>
        </w:drawing>
      </w:r>
    </w:p>
    <w:p w:rsidR="00251BB3" w:rsidRPr="00F2065C" w:rsidP="00957574" w14:paraId="1719B890" w14:textId="34E56584">
      <w:pPr>
        <w:rPr>
          <w:rFonts w:ascii="Arial" w:eastAsia="PMingLiU" w:hAnsi="Arial" w:cs="Arial"/>
          <w:lang w:val="en-AU" w:eastAsia="zh-TW"/>
        </w:rPr>
      </w:pPr>
      <w:r w:rsidRPr="00F2065C">
        <w:rPr>
          <w:rFonts w:ascii="Arial" w:eastAsia="PMingLiU" w:hAnsi="Arial" w:cs="Arial"/>
          <w:noProof/>
          <w:lang w:val="en-AU" w:eastAsia="zh-CN"/>
        </w:rPr>
        <mc:AlternateContent>
          <mc:Choice Requires="wpg">
            <w:drawing>
              <wp:anchor distT="0" distB="0" distL="114300" distR="114300" simplePos="0" relativeHeight="251686912" behindDoc="1" locked="0" layoutInCell="1" allowOverlap="1">
                <wp:simplePos x="0" y="0"/>
                <wp:positionH relativeFrom="margin">
                  <wp:posOffset>-15378</wp:posOffset>
                </wp:positionH>
                <wp:positionV relativeFrom="paragraph">
                  <wp:posOffset>128262</wp:posOffset>
                </wp:positionV>
                <wp:extent cx="6983730" cy="1270"/>
                <wp:effectExtent l="0" t="0" r="0" b="0"/>
                <wp:wrapNone/>
                <wp:docPr id="11" name="Group 590"/>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20"/>
                          <a:chExt cx="10998" cy="2"/>
                        </a:xfrm>
                      </wpg:grpSpPr>
                      <wps:wsp xmlns:wps="http://schemas.microsoft.com/office/word/2010/wordprocessingShape">
                        <wps:cNvPr id="28" name="Freeform 591"/>
                        <wps:cNvSpPr/>
                        <wps:spPr bwMode="auto">
                          <a:xfrm>
                            <a:off x="454" y="-2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7" style="width:549.9pt;height:0.1pt;margin-top:10.1pt;margin-left:-1.2pt;mso-position-horizontal-relative:margin;position:absolute;z-index:-251628544" coordorigin="454,-20" coordsize="10998,2">
                <v:shape id="Freeform 591" o:spid="_x0000_s1038"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D82E6B" w:rsidRPr="00F2065C" w:rsidP="00957574" w14:paraId="7C31B2CE" w14:textId="51DFBE97">
      <w:pPr>
        <w:rPr>
          <w:rFonts w:ascii="Arial" w:eastAsia="PMingLiU" w:hAnsi="Arial" w:cs="Arial"/>
          <w:lang w:val="en-AU" w:eastAsia="zh-TW"/>
        </w:rPr>
      </w:pPr>
    </w:p>
    <w:p w:rsidR="00CB1B0B" w:rsidRPr="00F2065C" w:rsidP="00957574" w14:paraId="74B0A4A0" w14:textId="2AC7259F">
      <w:pPr>
        <w:rPr>
          <w:rFonts w:ascii="Arial" w:eastAsia="PMingLiU" w:hAnsi="Arial" w:cs="Arial"/>
          <w:sz w:val="18"/>
          <w:szCs w:val="18"/>
          <w:lang w:eastAsia="zh-TW"/>
        </w:rPr>
      </w:pPr>
    </w:p>
    <w:p w:rsidR="00D82E6B" w:rsidRPr="00F2065C" w:rsidP="00D91BF8" w14:paraId="68F57D42" w14:textId="68CE488E">
      <w:pPr>
        <w:pStyle w:val="BodyText"/>
        <w:numPr>
          <w:ilvl w:val="0"/>
          <w:numId w:val="11"/>
        </w:numPr>
        <w:ind w:left="284" w:hanging="284"/>
        <w:jc w:val="both"/>
        <w:rPr>
          <w:rFonts w:eastAsia="PMingLiU"/>
          <w:w w:val="105"/>
          <w:lang w:val="en-AU" w:eastAsia="zh-TW"/>
        </w:rPr>
      </w:pPr>
      <w:r w:rsidRPr="00F2065C">
        <w:rPr>
          <w:rFonts w:eastAsia="PMingLiU"/>
          <w:w w:val="105"/>
          <w:lang w:val="en-AU" w:eastAsia="zh-TW"/>
        </w:rPr>
        <w:t>往績並非預測日後業績表現的指標。投資者未必能取回全部投資本金。</w:t>
      </w:r>
    </w:p>
    <w:p w:rsidR="00D82E6B" w:rsidRPr="00F2065C" w:rsidP="00D91BF8" w14:paraId="2CD34384" w14:textId="09F925EE">
      <w:pPr>
        <w:pStyle w:val="BodyText"/>
        <w:numPr>
          <w:ilvl w:val="0"/>
          <w:numId w:val="11"/>
        </w:numPr>
        <w:ind w:left="284" w:hanging="284"/>
        <w:jc w:val="both"/>
        <w:rPr>
          <w:rFonts w:ascii="Arial" w:eastAsia="PMingLiU" w:hAnsi="Arial" w:cs="Arial"/>
          <w:w w:val="105"/>
          <w:lang w:val="en-AU" w:eastAsia="zh-TW"/>
        </w:rPr>
      </w:pPr>
      <w:r w:rsidRPr="00F2065C">
        <w:rPr>
          <w:rFonts w:eastAsia="PMingLiU"/>
          <w:w w:val="105"/>
          <w:lang w:val="en-AU" w:eastAsia="zh-TW"/>
        </w:rPr>
        <w:t>附屬基金業績表現以曆年末的</w:t>
      </w:r>
      <w:r w:rsidRPr="00F2065C">
        <w:rPr>
          <w:rFonts w:ascii="Arial" w:eastAsia="PMingLiU" w:hAnsi="Arial" w:cs="Arial"/>
          <w:w w:val="105"/>
          <w:lang w:val="en-AU" w:eastAsia="zh-TW"/>
        </w:rPr>
        <w:t>資產淨值作為比較基礎，股息會滾存再作投資。</w:t>
      </w:r>
    </w:p>
    <w:p w:rsidR="00D82E6B" w:rsidRPr="00F2065C" w:rsidP="00D91BF8" w14:paraId="3FD1E011" w14:textId="01B813BC">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上述數據顯示股份類別價值在有關曆年內的升跌幅度。業績表現以美元計算，當中反映出附屬基金的經常性開支，但不包括附屬基金可能向閣下收取的認購費及贖回費。</w:t>
      </w:r>
    </w:p>
    <w:p w:rsidR="00D82E6B" w:rsidRPr="00F2065C" w:rsidP="00D91BF8" w14:paraId="660F4357" w14:textId="4A868DFE">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A</w:t>
      </w:r>
      <w:r w:rsidRPr="00F2065C" w:rsidR="00FC42B7">
        <w:rPr>
          <w:rFonts w:ascii="Arial" w:eastAsia="PMingLiU" w:hAnsi="Arial" w:cs="Arial"/>
          <w:w w:val="105"/>
          <w:lang w:val="en-AU" w:eastAsia="zh-TW"/>
        </w:rPr>
        <w:t>類累積（美元）為以附屬基金的基本貨幣計值</w:t>
      </w:r>
      <w:r w:rsidRPr="00F2065C">
        <w:rPr>
          <w:rFonts w:ascii="Arial" w:eastAsia="PMingLiU" w:hAnsi="Arial" w:cs="Arial"/>
          <w:w w:val="105"/>
          <w:lang w:val="en-AU" w:eastAsia="zh-TW"/>
        </w:rPr>
        <w:t>的零售股份類別，故投資經理視</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為最恰當而有代表性的股份類別。閣下應注意，該股份類別乃以附屬基金的基本貨幣計價，閣下如欲投資於以不同貨幣計價的股份類別，則後者之股份類別的業績表現或會因貨幣匯率的波動而有所不同。</w:t>
      </w:r>
    </w:p>
    <w:p w:rsidR="00D82E6B" w:rsidRPr="00F2065C" w:rsidP="00D91BF8" w14:paraId="72974CB9" w14:textId="7A723225">
      <w:pPr>
        <w:pStyle w:val="BodyText"/>
        <w:numPr>
          <w:ilvl w:val="0"/>
          <w:numId w:val="11"/>
        </w:numPr>
        <w:ind w:left="284" w:hanging="284"/>
        <w:jc w:val="both"/>
        <w:rPr>
          <w:rFonts w:ascii="Arial" w:eastAsia="PMingLiU" w:hAnsi="Arial" w:cs="Arial"/>
          <w:w w:val="105"/>
          <w:lang w:val="en-AU"/>
        </w:rPr>
      </w:pPr>
      <w:r w:rsidRPr="00F2065C">
        <w:rPr>
          <w:rFonts w:ascii="Arial" w:eastAsia="PMingLiU" w:hAnsi="Arial" w:cs="Arial"/>
          <w:w w:val="105"/>
          <w:lang w:val="en-AU"/>
        </w:rPr>
        <w:t>附屬基金推出日期：</w:t>
      </w:r>
      <w:r w:rsidRPr="00F2065C" w:rsidR="00381D06">
        <w:rPr>
          <w:rFonts w:ascii="Arial" w:eastAsia="PMingLiU" w:hAnsi="Arial" w:cs="Arial"/>
          <w:w w:val="105"/>
          <w:lang w:val="en-AU"/>
        </w:rPr>
        <w:t>20</w:t>
      </w:r>
      <w:r w:rsidRPr="00F2065C" w:rsidR="005D26DA">
        <w:rPr>
          <w:rFonts w:ascii="Arial" w:eastAsia="PMingLiU" w:hAnsi="Arial" w:cs="Arial"/>
          <w:w w:val="105"/>
          <w:lang w:val="en-AU"/>
        </w:rPr>
        <w:t>12</w:t>
      </w:r>
      <w:r w:rsidRPr="00F2065C">
        <w:rPr>
          <w:rFonts w:ascii="Arial" w:eastAsia="PMingLiU" w:hAnsi="Arial" w:cs="Arial"/>
          <w:w w:val="105"/>
          <w:lang w:val="en-AU"/>
        </w:rPr>
        <w:t>年</w:t>
      </w:r>
    </w:p>
    <w:p w:rsidR="00006C40" w:rsidRPr="00F2065C" w:rsidP="00006C40" w14:paraId="31675988" w14:textId="78F34C17">
      <w:pPr>
        <w:pStyle w:val="BodyText"/>
        <w:numPr>
          <w:ilvl w:val="0"/>
          <w:numId w:val="11"/>
        </w:numPr>
        <w:ind w:left="284" w:hanging="284"/>
        <w:rPr>
          <w:rFonts w:ascii="Arial" w:eastAsia="PMingLiU" w:hAnsi="Arial" w:cs="Arial"/>
          <w:w w:val="105"/>
          <w:lang w:val="en-AU" w:eastAsia="zh-TW"/>
        </w:rPr>
      </w:pPr>
      <w:r w:rsidRPr="00F2065C">
        <w:rPr>
          <w:rFonts w:ascii="Arial" w:eastAsia="PMingLiU" w:hAnsi="Arial" w:cs="Arial"/>
          <w:w w:val="105"/>
          <w:lang w:val="en-AU" w:eastAsia="zh-TW"/>
        </w:rPr>
        <w:t>股份類別</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類累積（美元）推出日期：</w:t>
      </w:r>
      <w:r w:rsidRPr="00F2065C" w:rsidR="00866F34">
        <w:rPr>
          <w:rFonts w:ascii="Arial" w:eastAsia="PMingLiU" w:hAnsi="Arial" w:cs="Arial"/>
          <w:w w:val="105"/>
          <w:lang w:val="en-AU" w:eastAsia="zh-TW"/>
        </w:rPr>
        <w:t>2012</w:t>
      </w:r>
      <w:r w:rsidRPr="00F2065C">
        <w:rPr>
          <w:rFonts w:ascii="Arial" w:eastAsia="PMingLiU" w:hAnsi="Arial" w:cs="Arial"/>
          <w:w w:val="105"/>
          <w:lang w:val="en-AU" w:eastAsia="zh-TW"/>
        </w:rPr>
        <w:t>年</w:t>
      </w:r>
    </w:p>
    <w:p w:rsidR="003D3813" w:rsidRPr="00F2065C" w14:paraId="64E287DA" w14:textId="77777777">
      <w:pPr>
        <w:rPr>
          <w:rFonts w:ascii="Arial" w:eastAsia="PMingLiU" w:hAnsi="Arial" w:cs="Arial"/>
          <w:sz w:val="18"/>
          <w:szCs w:val="18"/>
          <w:lang w:val="en-US" w:eastAsia="zh-TW"/>
        </w:rPr>
      </w:pPr>
    </w:p>
    <w:p w:rsidR="003D3813" w:rsidRPr="00F2065C" w:rsidP="003D3813" w14:paraId="6182A10B" w14:textId="77777777">
      <w:pPr>
        <w:pStyle w:val="BodyText"/>
        <w:spacing w:before="38"/>
        <w:ind w:left="0"/>
        <w:rPr>
          <w:rFonts w:ascii="Arial" w:eastAsia="PMingLiU" w:hAnsi="Arial" w:cs="Arial"/>
          <w:lang w:eastAsia="zh-TW"/>
        </w:rPr>
        <w:sectPr w:rsidSect="001473F7">
          <w:type w:val="continuous"/>
          <w:pgSz w:w="11906" w:h="16838" w:code="9"/>
          <w:pgMar w:top="1134" w:right="567" w:bottom="567" w:left="567" w:header="369" w:footer="851" w:gutter="0"/>
          <w:cols w:num="2" w:space="708"/>
          <w:docGrid w:linePitch="360"/>
        </w:sectPr>
      </w:pPr>
    </w:p>
    <w:p w:rsidR="003D3813" w:rsidRPr="00F2065C" w:rsidP="001D6628" w14:paraId="6B68FD95" w14:textId="59ABF511">
      <w:pPr>
        <w:pStyle w:val="Heading1"/>
        <w:tabs>
          <w:tab w:val="left" w:pos="4253"/>
        </w:tabs>
        <w:spacing w:before="60"/>
        <w:ind w:right="919"/>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有否提供保證</w:t>
      </w:r>
      <w:r w:rsidRPr="00F2065C">
        <w:rPr>
          <w:rFonts w:ascii="Arial" w:eastAsia="PMingLiU" w:hAnsi="Arial" w:cs="Arial"/>
          <w:color w:val="646D7C"/>
          <w:w w:val="105"/>
          <w:sz w:val="18"/>
          <w:szCs w:val="18"/>
          <w:lang w:val="en-US" w:eastAsia="zh-TW"/>
        </w:rPr>
        <w:t>?</w:t>
      </w:r>
    </w:p>
    <w:p w:rsidR="003D3813" w:rsidRPr="00F2065C" w:rsidP="00D82E6B" w14:paraId="35D52E1F" w14:textId="701509C8">
      <w:pPr>
        <w:pStyle w:val="BodyText"/>
        <w:ind w:left="0"/>
        <w:rPr>
          <w:rFonts w:ascii="Arial" w:eastAsia="PMingLiU" w:hAnsi="Arial" w:cs="Arial"/>
          <w:lang w:eastAsia="zh-TW"/>
        </w:rPr>
      </w:pPr>
      <w:r w:rsidRPr="00F2065C">
        <w:rPr>
          <w:rFonts w:ascii="Arial" w:eastAsia="PMingLiU" w:hAnsi="Arial" w:cs="Arial"/>
          <w:lang w:eastAsia="zh-TW"/>
        </w:rPr>
        <w:t>本附屬基金並不提供任何保證。閣下未必可取回全部投資金額。</w:t>
      </w:r>
    </w:p>
    <w:p w:rsidR="00F91764" w:rsidRPr="00F2065C" w:rsidP="00F91764" w14:paraId="614EF42C" w14:textId="5F61B2B1">
      <w:pPr>
        <w:spacing w:line="130" w:lineRule="exact"/>
        <w:rPr>
          <w:rFonts w:ascii="Arial" w:eastAsia="PMingLiU" w:hAnsi="Arial" w:cs="Arial"/>
          <w:color w:val="646D7C"/>
          <w:w w:val="105"/>
          <w:sz w:val="18"/>
          <w:szCs w:val="18"/>
          <w:lang w:val="en-US" w:eastAsia="zh-TW"/>
        </w:rPr>
      </w:pPr>
    </w:p>
    <w:p w:rsidR="00F91764" w:rsidRPr="00F2065C" w:rsidP="00F91764" w14:paraId="0DF71022" w14:textId="2EA9FEA7">
      <w:pPr>
        <w:spacing w:line="130" w:lineRule="exact"/>
        <w:rPr>
          <w:rFonts w:ascii="Arial" w:eastAsia="PMingLiU" w:hAnsi="Arial" w:cs="Arial"/>
          <w:color w:val="646D7C"/>
          <w:w w:val="105"/>
          <w:sz w:val="18"/>
          <w:szCs w:val="18"/>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84864" behindDoc="1" locked="0" layoutInCell="1" allowOverlap="1">
                <wp:simplePos x="0" y="0"/>
                <wp:positionH relativeFrom="margin">
                  <wp:posOffset>-17145</wp:posOffset>
                </wp:positionH>
                <wp:positionV relativeFrom="paragraph">
                  <wp:posOffset>40640</wp:posOffset>
                </wp:positionV>
                <wp:extent cx="6983730" cy="1270"/>
                <wp:effectExtent l="0" t="0" r="0" b="0"/>
                <wp:wrapNone/>
                <wp:docPr id="40" name="Group 590"/>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20"/>
                          <a:chExt cx="10998" cy="2"/>
                        </a:xfrm>
                      </wpg:grpSpPr>
                      <wps:wsp xmlns:wps="http://schemas.microsoft.com/office/word/2010/wordprocessingShape">
                        <wps:cNvPr id="41" name="Freeform 591"/>
                        <wps:cNvSpPr/>
                        <wps:spPr bwMode="auto">
                          <a:xfrm>
                            <a:off x="454" y="-2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9" style="width:549.9pt;height:0.1pt;margin-top:3.2pt;margin-left:-1.35pt;mso-position-horizontal-relative:margin;position:absolute;z-index:-251630592" coordorigin="454,-20" coordsize="10998,2">
                <v:shape id="Freeform 591" o:spid="_x0000_s1040"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F91764" w:rsidRPr="00F2065C" w:rsidP="00E15147" w14:paraId="1140D009" w14:textId="3E062866">
      <w:pPr>
        <w:pStyle w:val="Heading1"/>
        <w:tabs>
          <w:tab w:val="left" w:pos="4253"/>
        </w:tabs>
        <w:spacing w:before="0" w:after="0"/>
        <w:ind w:right="921"/>
        <w:jc w:val="both"/>
        <w:rPr>
          <w:rFonts w:ascii="Arial" w:eastAsia="PMingLiU" w:hAnsi="Arial" w:cs="Arial"/>
          <w:color w:val="646D7C"/>
          <w:w w:val="105"/>
          <w:sz w:val="18"/>
          <w:szCs w:val="18"/>
          <w:lang w:val="en-US" w:eastAsia="zh-TW"/>
        </w:rPr>
      </w:pPr>
    </w:p>
    <w:p w:rsidR="003D3813" w:rsidRPr="00F2065C" w:rsidP="00E15147" w14:paraId="66CD3D19" w14:textId="16BA27C1">
      <w:pPr>
        <w:pStyle w:val="Heading1"/>
        <w:tabs>
          <w:tab w:val="left" w:pos="4253"/>
        </w:tabs>
        <w:spacing w:before="0" w:after="0"/>
        <w:ind w:right="921"/>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投資本附屬基金涉及哪些費用及收費</w:t>
      </w:r>
      <w:r w:rsidRPr="00F2065C">
        <w:rPr>
          <w:rFonts w:ascii="Arial" w:eastAsia="PMingLiU" w:hAnsi="Arial" w:cs="Arial"/>
          <w:color w:val="646D7C"/>
          <w:w w:val="105"/>
          <w:sz w:val="18"/>
          <w:szCs w:val="18"/>
          <w:lang w:val="en-US" w:eastAsia="zh-TW"/>
        </w:rPr>
        <w:t>?</w:t>
      </w:r>
    </w:p>
    <w:p w:rsidR="003D3813" w:rsidRPr="00F2065C" w:rsidP="00E15147" w14:paraId="6AADCC30" w14:textId="77777777">
      <w:pPr>
        <w:spacing w:line="150" w:lineRule="exact"/>
        <w:rPr>
          <w:rFonts w:ascii="Arial" w:eastAsia="PMingLiU" w:hAnsi="Arial" w:cs="Arial"/>
          <w:sz w:val="18"/>
          <w:szCs w:val="18"/>
          <w:lang w:val="en-US" w:eastAsia="zh-TW"/>
        </w:rPr>
      </w:pPr>
    </w:p>
    <w:p w:rsidR="003D3813" w:rsidRPr="00F2065C" w:rsidP="002342ED" w14:paraId="287F31B1" w14:textId="413263DA">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05"/>
          <w:sz w:val="18"/>
          <w:szCs w:val="18"/>
          <w:lang w:eastAsia="zh-TW"/>
        </w:rPr>
        <w:t>閣下或須繳付的收費</w:t>
      </w:r>
    </w:p>
    <w:p w:rsidR="002342ED" w:rsidRPr="00F2065C" w:rsidP="002342ED" w14:paraId="32A22E7D" w14:textId="748E243A">
      <w:pPr>
        <w:pStyle w:val="BodyText"/>
        <w:spacing w:before="7"/>
        <w:ind w:left="0"/>
        <w:rPr>
          <w:rFonts w:ascii="Arial" w:eastAsia="PMingLiU" w:hAnsi="Arial" w:cs="Arial"/>
          <w:w w:val="105"/>
          <w:lang w:eastAsia="zh-TW"/>
        </w:rPr>
      </w:pPr>
      <w:r w:rsidRPr="00F2065C">
        <w:rPr>
          <w:rFonts w:ascii="Arial" w:eastAsia="PMingLiU" w:hAnsi="Arial" w:cs="Arial"/>
          <w:w w:val="105"/>
          <w:lang w:eastAsia="zh-TW"/>
        </w:rPr>
        <w:t>閣下買賣附屬基金股份時或須繳付以下費用。</w:t>
      </w:r>
    </w:p>
    <w:p w:rsidR="00423239" w:rsidRPr="00F2065C" w:rsidP="002342ED" w14:paraId="12DE4D6D" w14:textId="28C7B183">
      <w:pPr>
        <w:pStyle w:val="BodyText"/>
        <w:spacing w:before="7"/>
        <w:ind w:left="0"/>
        <w:rPr>
          <w:rFonts w:ascii="Arial" w:eastAsia="PMingLiU" w:hAnsi="Arial" w:cs="Arial"/>
          <w:b/>
          <w:spacing w:val="-5"/>
          <w:w w:val="105"/>
          <w:lang w:eastAsia="zh-TW"/>
        </w:rPr>
      </w:pPr>
    </w:p>
    <w:p w:rsidR="002342ED" w:rsidRPr="00F2065C" w:rsidP="002342ED" w14:paraId="754D042B" w14:textId="2EB27327">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閣下所付金額</w:t>
      </w:r>
    </w:p>
    <w:p w:rsidR="002342ED" w:rsidRPr="00F2065C" w:rsidP="000E5FB4" w14:paraId="26A5E0F4" w14:textId="178E2C21">
      <w:pPr>
        <w:tabs>
          <w:tab w:val="left" w:pos="3984"/>
          <w:tab w:val="right" w:pos="10772"/>
        </w:tabs>
        <w:spacing w:before="20" w:line="220" w:lineRule="exact"/>
        <w:rPr>
          <w:rFonts w:ascii="Arial" w:eastAsia="PMingLiU" w:hAnsi="Arial" w:cs="Arial"/>
          <w:sz w:val="18"/>
          <w:szCs w:val="18"/>
          <w:lang w:val="en-US" w:eastAsia="zh-TW"/>
        </w:rPr>
      </w:pPr>
      <w:r w:rsidRPr="00F2065C">
        <w:rPr>
          <w:rFonts w:ascii="Arial" w:eastAsia="PMingLiU" w:hAnsi="Arial" w:cs="Arial"/>
          <w:b/>
          <w:noProof/>
          <w:sz w:val="18"/>
          <w:szCs w:val="18"/>
          <w:lang w:val="en-AU" w:eastAsia="zh-CN"/>
        </w:rPr>
        <mc:AlternateContent>
          <mc:Choice Requires="wpg">
            <w:drawing>
              <wp:anchor distT="0" distB="0" distL="114300" distR="114300" simplePos="0" relativeHeight="251662336" behindDoc="1" locked="0" layoutInCell="1" allowOverlap="1">
                <wp:simplePos x="0" y="0"/>
                <wp:positionH relativeFrom="page">
                  <wp:posOffset>345440</wp:posOffset>
                </wp:positionH>
                <wp:positionV relativeFrom="paragraph">
                  <wp:posOffset>60960</wp:posOffset>
                </wp:positionV>
                <wp:extent cx="6983730" cy="1270"/>
                <wp:effectExtent l="12065" t="13335" r="5080" b="4445"/>
                <wp:wrapNone/>
                <wp:docPr id="36" name="Group 901"/>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0"/>
                          <a:chExt cx="10998" cy="2"/>
                        </a:xfrm>
                      </wpg:grpSpPr>
                      <wps:wsp xmlns:wps="http://schemas.microsoft.com/office/word/2010/wordprocessingShape">
                        <wps:cNvPr id="37" name="Freeform 902"/>
                        <wps:cNvSpPr/>
                        <wps:spPr bwMode="auto">
                          <a:xfrm>
                            <a:off x="454" y="31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49">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1" o:spid="_x0000_s1041" style="width:549.9pt;height:0.1pt;margin-top:4.8pt;margin-left:27.2pt;mso-position-horizontal-relative:page;position:absolute;z-index:-251653120" coordorigin="454,310" coordsize="10998,2">
                <v:shape id="Freeform 902" o:spid="_x0000_s104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r w:rsidRPr="00F2065C" w:rsidR="000C3087">
        <w:rPr>
          <w:rFonts w:ascii="Arial" w:eastAsia="PMingLiU" w:hAnsi="Arial" w:cs="Arial"/>
          <w:sz w:val="18"/>
          <w:szCs w:val="18"/>
          <w:lang w:val="en-US" w:eastAsia="zh-TW"/>
        </w:rPr>
        <w:tab/>
      </w:r>
      <w:r w:rsidRPr="00F2065C" w:rsidR="0050568E">
        <w:rPr>
          <w:rFonts w:ascii="Arial" w:eastAsia="PMingLiU" w:hAnsi="Arial" w:cs="Arial"/>
          <w:sz w:val="18"/>
          <w:szCs w:val="18"/>
          <w:lang w:val="en-US" w:eastAsia="zh-TW"/>
        </w:rPr>
        <w:tab/>
      </w:r>
    </w:p>
    <w:p w:rsidR="002342ED" w:rsidRPr="00F2065C" w:rsidP="00087A03" w14:paraId="44B3C9E1" w14:textId="40856176">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認購費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（初次認購費）</w:t>
      </w:r>
      <w:r w:rsidRPr="00F2065C">
        <w:rPr>
          <w:rFonts w:ascii="Arial" w:eastAsia="PMingLiU" w:hAnsi="Arial" w:cs="Arial"/>
          <w:b/>
          <w:bCs/>
          <w:w w:val="105"/>
          <w:sz w:val="18"/>
          <w:szCs w:val="18"/>
          <w:lang w:val="en-US" w:eastAsia="zh-TW"/>
        </w:rPr>
        <w:tab/>
      </w:r>
      <w:r w:rsidRPr="00F2065C" w:rsidR="00087A03">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類：最高為閣下所購買金額的</w:t>
      </w:r>
      <w:r w:rsidRPr="00F2065C">
        <w:rPr>
          <w:rFonts w:ascii="Arial" w:eastAsia="PMingLiU" w:hAnsi="Arial" w:cs="Arial"/>
          <w:w w:val="105"/>
          <w:sz w:val="18"/>
          <w:szCs w:val="18"/>
          <w:lang w:val="en-US" w:eastAsia="zh-TW"/>
        </w:rPr>
        <w:t>3.00%</w:t>
      </w:r>
    </w:p>
    <w:p w:rsidR="002342ED" w:rsidRPr="00F2065C" w:rsidP="002342ED" w14:paraId="4054A364" w14:textId="2E7D82B6">
      <w:pPr>
        <w:tabs>
          <w:tab w:val="left" w:pos="3683"/>
        </w:tabs>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64384" behindDoc="1" locked="0" layoutInCell="1" allowOverlap="1">
                <wp:simplePos x="0" y="0"/>
                <wp:positionH relativeFrom="page">
                  <wp:posOffset>345440</wp:posOffset>
                </wp:positionH>
                <wp:positionV relativeFrom="paragraph">
                  <wp:posOffset>64770</wp:posOffset>
                </wp:positionV>
                <wp:extent cx="6983730" cy="1270"/>
                <wp:effectExtent l="12065" t="7620" r="5080" b="10160"/>
                <wp:wrapNone/>
                <wp:docPr id="34" name="Group 903"/>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1"/>
                          <a:chExt cx="10998" cy="2"/>
                        </a:xfrm>
                      </wpg:grpSpPr>
                      <wps:wsp xmlns:wps="http://schemas.microsoft.com/office/word/2010/wordprocessingShape">
                        <wps:cNvPr id="35" name="Freeform 904"/>
                        <wps:cNvSpPr/>
                        <wps:spPr bwMode="auto">
                          <a:xfrm>
                            <a:off x="454" y="311"/>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50">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3" o:spid="_x0000_s1043" style="width:549.9pt;height:0.1pt;margin-top:5.1pt;margin-left:27.2pt;mso-position-horizontal-relative:page;position:absolute;z-index:-251651072" coordorigin="454,311" coordsize="10998,2">
                <v:shape id="Freeform 904" o:spid="_x0000_s1044"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2342ED" w:rsidRPr="00F2065C" w:rsidP="004D6273" w14:paraId="0A0D0754" w14:textId="1518C173">
      <w:pPr>
        <w:jc w:val="both"/>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轉換費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（轉換收費）</w:t>
      </w:r>
      <w:r w:rsidRPr="00F2065C">
        <w:rPr>
          <w:rFonts w:ascii="Arial" w:eastAsia="PMingLiU" w:hAnsi="Arial" w:cs="Arial"/>
          <w:b/>
          <w:bCs/>
          <w:w w:val="105"/>
          <w:sz w:val="18"/>
          <w:szCs w:val="18"/>
          <w:lang w:val="en-US" w:eastAsia="zh-TW"/>
        </w:rPr>
        <w:tab/>
      </w:r>
      <w:r w:rsidRPr="00F2065C" w:rsidR="00423239">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Cs/>
          <w:w w:val="105"/>
          <w:sz w:val="18"/>
          <w:szCs w:val="18"/>
          <w:lang w:val="en-US" w:eastAsia="zh-TW"/>
        </w:rPr>
        <w:t>無，惟在以下情況除外：</w:t>
      </w:r>
    </w:p>
    <w:p w:rsidR="002342ED" w:rsidRPr="00F2065C" w:rsidP="00695675" w14:paraId="30DEC662" w14:textId="7AEEE99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若股東在過去</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個月內已進行</w:t>
      </w:r>
      <w:r w:rsidRPr="00F2065C">
        <w:rPr>
          <w:rFonts w:ascii="Arial" w:eastAsia="PMingLiU" w:hAnsi="Arial" w:cs="Arial"/>
          <w:color w:val="000000"/>
          <w:w w:val="105"/>
          <w:lang w:val="en-AU" w:eastAsia="zh-TW"/>
        </w:rPr>
        <w:t>4</w:t>
      </w:r>
      <w:r w:rsidRPr="00F2065C">
        <w:rPr>
          <w:rFonts w:ascii="Arial" w:eastAsia="PMingLiU" w:hAnsi="Arial" w:cs="Arial"/>
          <w:color w:val="000000"/>
          <w:w w:val="105"/>
          <w:lang w:val="en-AU" w:eastAsia="zh-TW"/>
        </w:rPr>
        <w:t>次轉換；在該情況下，股東或須就該</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個月期間的每項額外轉換支付最高為已轉換股份資產淨值</w:t>
      </w:r>
      <w:r w:rsidRPr="00F2065C">
        <w:rPr>
          <w:rFonts w:ascii="Arial" w:eastAsia="PMingLiU" w:hAnsi="Arial" w:cs="Arial"/>
          <w:color w:val="000000"/>
          <w:w w:val="105"/>
          <w:lang w:val="en-AU" w:eastAsia="zh-TW"/>
        </w:rPr>
        <w:t>1%</w:t>
      </w:r>
      <w:r w:rsidRPr="00F2065C">
        <w:rPr>
          <w:rFonts w:ascii="Arial" w:eastAsia="PMingLiU" w:hAnsi="Arial" w:cs="Arial"/>
          <w:color w:val="000000"/>
          <w:w w:val="105"/>
          <w:lang w:val="en-AU" w:eastAsia="zh-TW"/>
        </w:rPr>
        <w:t>的</w:t>
      </w:r>
      <w:r w:rsidRPr="00F2065C" w:rsidR="00005756">
        <w:rPr>
          <w:rFonts w:ascii="Arial" w:eastAsia="PMingLiU" w:hAnsi="Arial" w:cs="Arial" w:hint="eastAsia"/>
          <w:color w:val="000000"/>
          <w:w w:val="105"/>
          <w:lang w:val="en-AU" w:eastAsia="zh-HK"/>
        </w:rPr>
        <w:t>總</w:t>
      </w:r>
      <w:r w:rsidRPr="00F2065C">
        <w:rPr>
          <w:rFonts w:ascii="Arial" w:eastAsia="PMingLiU" w:hAnsi="Arial" w:cs="Arial"/>
          <w:color w:val="000000"/>
          <w:w w:val="105"/>
          <w:lang w:val="en-AU" w:eastAsia="zh-TW"/>
        </w:rPr>
        <w:t>費用；或</w:t>
      </w:r>
    </w:p>
    <w:p w:rsidR="002342ED" w:rsidRPr="00F2065C" w:rsidP="00695675" w14:paraId="6D6D5F29" w14:textId="3C02F5FB">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股東在首次投資於附屬基金後首</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個月內將其股份轉換至初次認購費較高的附屬基金；在該情況下，股東或須支付兩項初次認購費之間的差額。</w:t>
      </w:r>
    </w:p>
    <w:p w:rsidR="002342ED" w:rsidRPr="00F2065C" w:rsidP="002342ED" w14:paraId="17E8A5A1" w14:textId="77777777">
      <w:pPr>
        <w:tabs>
          <w:tab w:val="left" w:pos="3683"/>
        </w:tabs>
        <w:ind w:left="281"/>
        <w:rPr>
          <w:rFonts w:ascii="Arial" w:eastAsia="PMingLiU" w:hAnsi="Arial" w:cs="Arial"/>
          <w:b/>
          <w:bCs/>
          <w:spacing w:val="-4"/>
          <w:w w:val="110"/>
          <w:sz w:val="18"/>
          <w:szCs w:val="18"/>
          <w:lang w:val="en-US" w:eastAsia="zh-TW"/>
        </w:rPr>
      </w:pPr>
      <w:r w:rsidRPr="00F2065C">
        <w:rPr>
          <w:rFonts w:ascii="Arial" w:eastAsia="PMingLiU" w:hAnsi="Arial" w:cs="Arial"/>
          <w:b/>
          <w:bCs/>
          <w:noProof/>
          <w:spacing w:val="-4"/>
          <w:sz w:val="18"/>
          <w:szCs w:val="18"/>
          <w:lang w:val="en-AU" w:eastAsia="zh-CN"/>
        </w:rPr>
        <mc:AlternateContent>
          <mc:Choice Requires="wpg">
            <w:drawing>
              <wp:anchor distT="0" distB="0" distL="114300" distR="114300" simplePos="0" relativeHeight="251672576" behindDoc="1" locked="0" layoutInCell="1" allowOverlap="1">
                <wp:simplePos x="0" y="0"/>
                <wp:positionH relativeFrom="page">
                  <wp:posOffset>345440</wp:posOffset>
                </wp:positionH>
                <wp:positionV relativeFrom="paragraph">
                  <wp:posOffset>67310</wp:posOffset>
                </wp:positionV>
                <wp:extent cx="6983730" cy="1270"/>
                <wp:effectExtent l="12065" t="10160" r="5080" b="7620"/>
                <wp:wrapNone/>
                <wp:docPr id="32" name="Group 921"/>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20"/>
                          <a:chExt cx="10998" cy="2"/>
                        </a:xfrm>
                      </wpg:grpSpPr>
                      <wps:wsp xmlns:wps="http://schemas.microsoft.com/office/word/2010/wordprocessingShape">
                        <wps:cNvPr id="33" name="Freeform 922"/>
                        <wps:cNvSpPr/>
                        <wps:spPr bwMode="auto">
                          <a:xfrm>
                            <a:off x="454" y="-2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1" o:spid="_x0000_s1045" style="width:549.9pt;height:0.1pt;margin-top:5.3pt;margin-left:27.2pt;mso-position-horizontal-relative:page;position:absolute;z-index:-251642880" coordorigin="454,-20" coordsize="10998,2">
                <v:shape id="Freeform 922" o:spid="_x0000_s1046"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E15147" w:rsidRPr="00F2065C" w:rsidP="00DD51EE" w14:paraId="5326BD2C" w14:textId="78D6C32B">
      <w:pPr>
        <w:tabs>
          <w:tab w:val="left" w:pos="3544"/>
        </w:tabs>
        <w:rPr>
          <w:rFonts w:ascii="Arial" w:eastAsia="PMingLiU" w:hAnsi="Arial" w:cs="Arial"/>
          <w:b/>
          <w:bCs/>
          <w:sz w:val="18"/>
          <w:szCs w:val="18"/>
          <w:lang w:val="en-US" w:eastAsia="zh-TW"/>
        </w:rPr>
      </w:pPr>
      <w:r w:rsidRPr="00F2065C">
        <w:rPr>
          <w:rFonts w:ascii="Arial" w:eastAsia="PMingLiU" w:hAnsi="Arial" w:cs="Arial"/>
          <w:b/>
          <w:bCs/>
          <w:w w:val="110"/>
          <w:sz w:val="18"/>
          <w:szCs w:val="18"/>
          <w:lang w:val="en-AU" w:eastAsia="zh-TW"/>
        </w:rPr>
        <w:t>贖回費</w:t>
      </w:r>
      <w:r w:rsidRPr="00F2065C" w:rsidR="002342ED">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HK"/>
        </w:rPr>
        <w:t>無</w:t>
      </w:r>
    </w:p>
    <w:p w:rsidR="00D82E6B" w:rsidRPr="00F2065C" w:rsidP="00D82E6B" w14:paraId="103416DB" w14:textId="77777777">
      <w:pPr>
        <w:pStyle w:val="Heading2"/>
        <w:ind w:left="0"/>
        <w:jc w:val="right"/>
        <w:rPr>
          <w:rFonts w:ascii="Arial" w:eastAsia="PMingLiU" w:hAnsi="Arial" w:cs="Arial"/>
          <w:b w:val="0"/>
          <w:bCs w:val="0"/>
          <w:sz w:val="18"/>
          <w:szCs w:val="18"/>
          <w:lang w:eastAsia="zh-TW"/>
        </w:rPr>
      </w:pPr>
    </w:p>
    <w:p w:rsidR="00E15147" w:rsidRPr="00F2065C" w:rsidP="00E15147" w14:paraId="395D892E" w14:textId="26F852DE">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10"/>
          <w:sz w:val="18"/>
          <w:szCs w:val="18"/>
          <w:lang w:eastAsia="zh-TW"/>
        </w:rPr>
        <w:t>附屬基金須持續繳付的費用</w:t>
      </w:r>
    </w:p>
    <w:p w:rsidR="00E15147" w:rsidRPr="00F2065C" w:rsidP="00E15147" w14:paraId="54647756" w14:textId="3B64E8A2">
      <w:pPr>
        <w:pStyle w:val="BodyText"/>
        <w:spacing w:before="7"/>
        <w:ind w:left="0"/>
        <w:rPr>
          <w:rFonts w:ascii="Arial" w:eastAsia="PMingLiU" w:hAnsi="Arial" w:cs="Arial"/>
          <w:lang w:eastAsia="zh-TW"/>
        </w:rPr>
      </w:pPr>
      <w:r w:rsidRPr="00F2065C">
        <w:rPr>
          <w:rFonts w:ascii="Arial" w:eastAsia="PMingLiU" w:hAnsi="Arial" w:cs="Arial"/>
          <w:lang w:eastAsia="zh-TW"/>
        </w:rPr>
        <w:t>以下開支將從附屬基金中扣除，閣下的投資回報將會因而減少。</w:t>
      </w:r>
    </w:p>
    <w:p w:rsidR="00E15147" w:rsidRPr="00F2065C" w:rsidP="00E15147" w14:paraId="2D42FEFA" w14:textId="77777777">
      <w:pPr>
        <w:pStyle w:val="BodyText"/>
        <w:spacing w:before="7"/>
        <w:ind w:left="0"/>
        <w:rPr>
          <w:rFonts w:ascii="Arial" w:eastAsia="PMingLiU" w:hAnsi="Arial" w:cs="Arial"/>
          <w:b/>
          <w:lang w:eastAsia="zh-TW"/>
        </w:rPr>
      </w:pPr>
    </w:p>
    <w:p w:rsidR="00E15147" w:rsidRPr="00F2065C" w:rsidP="00E15147" w14:paraId="7E3C8366" w14:textId="046EB03D">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sidR="00336DB0">
        <w:rPr>
          <w:rFonts w:ascii="Arial" w:eastAsia="PMingLiU" w:hAnsi="Arial" w:cs="Arial"/>
          <w:b/>
          <w:w w:val="105"/>
          <w:lang w:eastAsia="zh-TW"/>
        </w:rPr>
        <w:t>年率（附屬基金／股份類別價值的百分比）</w:t>
      </w:r>
    </w:p>
    <w:p w:rsidR="00E15147" w:rsidRPr="00F2065C" w:rsidP="00E15147" w14:paraId="7289E44D" w14:textId="77777777">
      <w:pPr>
        <w:pStyle w:val="BodyText"/>
        <w:spacing w:before="7"/>
        <w:ind w:left="0"/>
        <w:rPr>
          <w:rFonts w:ascii="Arial" w:eastAsia="PMingLiU" w:hAnsi="Arial" w:cs="Arial"/>
          <w:lang w:eastAsia="zh-TW"/>
        </w:rPr>
      </w:pPr>
      <w:r w:rsidRPr="00F2065C">
        <w:rPr>
          <w:rFonts w:ascii="Arial" w:eastAsia="PMingLiU" w:hAnsi="Arial" w:cs="Arial"/>
          <w:noProof/>
          <w:lang w:val="en-AU" w:eastAsia="zh-CN"/>
        </w:rPr>
        <mc:AlternateContent>
          <mc:Choice Requires="wpg">
            <w:drawing>
              <wp:anchor distT="0" distB="0" distL="114300" distR="114300" simplePos="0" relativeHeight="251666432" behindDoc="1" locked="0" layoutInCell="1" allowOverlap="1">
                <wp:simplePos x="0" y="0"/>
                <wp:positionH relativeFrom="page">
                  <wp:posOffset>364490</wp:posOffset>
                </wp:positionH>
                <wp:positionV relativeFrom="paragraph">
                  <wp:posOffset>55245</wp:posOffset>
                </wp:positionV>
                <wp:extent cx="6983730" cy="1270"/>
                <wp:effectExtent l="12065" t="7620" r="5080" b="10160"/>
                <wp:wrapNone/>
                <wp:docPr id="30" name="Group 913"/>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1"/>
                          <a:chExt cx="10998" cy="2"/>
                        </a:xfrm>
                      </wpg:grpSpPr>
                      <wps:wsp xmlns:wps="http://schemas.microsoft.com/office/word/2010/wordprocessingShape">
                        <wps:cNvPr id="31" name="Freeform 914"/>
                        <wps:cNvSpPr/>
                        <wps:spPr bwMode="auto">
                          <a:xfrm>
                            <a:off x="454" y="311"/>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50">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3" o:spid="_x0000_s1047" style="width:549.9pt;height:0.1pt;margin-top:4.35pt;margin-left:28.7pt;mso-position-horizontal-relative:page;position:absolute;z-index:-251649024" coordorigin="454,311" coordsize="10998,2">
                <v:shape id="Freeform 914" o:spid="_x0000_s1048"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E15147" w:rsidRPr="00F2065C" w:rsidP="00423239" w14:paraId="2F084EBE" w14:textId="65D8913A">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管理費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sidR="00423239">
        <w:rPr>
          <w:rFonts w:ascii="Arial" w:eastAsia="PMingLiU" w:hAnsi="Arial" w:cs="Arial"/>
          <w:b/>
          <w:bCs/>
          <w:w w:val="105"/>
          <w:sz w:val="18"/>
          <w:szCs w:val="18"/>
          <w:lang w:val="en-US" w:eastAsia="zh-TW"/>
        </w:rPr>
        <w:tab/>
      </w:r>
      <w:r w:rsidRPr="00F2065C" w:rsidR="00423239">
        <w:rPr>
          <w:rFonts w:ascii="Arial" w:eastAsia="PMingLiU" w:hAnsi="Arial" w:cs="Arial"/>
          <w:b/>
          <w:bCs/>
          <w:w w:val="105"/>
          <w:sz w:val="18"/>
          <w:szCs w:val="18"/>
          <w:lang w:val="en-US" w:eastAsia="zh-TW"/>
        </w:rPr>
        <w:tab/>
      </w:r>
      <w:r w:rsidRPr="00F2065C" w:rsidR="00423239">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類：最高達</w:t>
      </w:r>
      <w:r w:rsidRPr="00F2065C">
        <w:rPr>
          <w:rFonts w:ascii="Arial" w:eastAsia="PMingLiU" w:hAnsi="Arial" w:cs="Arial"/>
          <w:sz w:val="18"/>
          <w:szCs w:val="18"/>
          <w:lang w:eastAsia="zh-TW"/>
        </w:rPr>
        <w:t xml:space="preserve"> </w:t>
      </w:r>
      <w:r w:rsidRPr="00F2065C">
        <w:rPr>
          <w:rFonts w:ascii="Arial" w:eastAsia="PMingLiU" w:hAnsi="Arial" w:cs="Arial"/>
          <w:w w:val="105"/>
          <w:sz w:val="18"/>
          <w:szCs w:val="18"/>
          <w:lang w:val="en-US" w:eastAsia="zh-TW"/>
        </w:rPr>
        <w:t>1.00%</w:t>
      </w:r>
    </w:p>
    <w:p w:rsidR="00E15147" w:rsidRPr="00F2065C" w:rsidP="00E15147" w14:paraId="6CC190BC" w14:textId="7777777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68480" behindDoc="1" locked="0" layoutInCell="1" allowOverlap="1">
                <wp:simplePos x="0" y="0"/>
                <wp:positionH relativeFrom="page">
                  <wp:posOffset>364490</wp:posOffset>
                </wp:positionH>
                <wp:positionV relativeFrom="paragraph">
                  <wp:posOffset>84455</wp:posOffset>
                </wp:positionV>
                <wp:extent cx="6983730" cy="1270"/>
                <wp:effectExtent l="12065" t="8255" r="5080" b="9525"/>
                <wp:wrapNone/>
                <wp:docPr id="27" name="Group 915"/>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0"/>
                          <a:chExt cx="10998" cy="2"/>
                        </a:xfrm>
                      </wpg:grpSpPr>
                      <wps:wsp xmlns:wps="http://schemas.microsoft.com/office/word/2010/wordprocessingShape">
                        <wps:cNvPr id="29" name="Freeform 916"/>
                        <wps:cNvSpPr/>
                        <wps:spPr bwMode="auto">
                          <a:xfrm>
                            <a:off x="454" y="31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49">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5" o:spid="_x0000_s1049" style="width:549.9pt;height:0.1pt;margin-top:6.65pt;margin-left:28.7pt;mso-position-horizontal-relative:page;position:absolute;z-index:-251646976" coordorigin="454,310" coordsize="10998,2">
                <v:shape id="Freeform 916" o:spid="_x0000_s105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P="00423239" w14:paraId="58DA6199" w14:textId="1E397D8D">
      <w:pPr>
        <w:rPr>
          <w:rFonts w:ascii="Arial" w:eastAsia="PMingLiU" w:hAnsi="Arial" w:cs="Arial"/>
          <w:w w:val="110"/>
          <w:sz w:val="18"/>
          <w:szCs w:val="18"/>
          <w:lang w:val="en-US" w:eastAsia="zh-TW"/>
        </w:rPr>
      </w:pPr>
      <w:r w:rsidRPr="00F2065C">
        <w:rPr>
          <w:rFonts w:ascii="Arial" w:eastAsia="PMingLiU" w:hAnsi="Arial" w:cs="Arial"/>
          <w:b/>
          <w:bCs/>
          <w:w w:val="110"/>
          <w:sz w:val="18"/>
          <w:szCs w:val="18"/>
          <w:lang w:val="en-US" w:eastAsia="zh-TW"/>
        </w:rPr>
        <w:t>保管人費（存管人費）</w:t>
      </w:r>
      <w:r w:rsidRPr="00F2065C">
        <w:rPr>
          <w:rFonts w:ascii="Arial" w:eastAsia="PMingLiU" w:hAnsi="Arial" w:cs="Arial"/>
          <w:b/>
          <w:bCs/>
          <w:w w:val="110"/>
          <w:sz w:val="18"/>
          <w:szCs w:val="18"/>
          <w:lang w:val="en-US" w:eastAsia="zh-TW"/>
        </w:rPr>
        <w:tab/>
      </w:r>
      <w:r w:rsidRPr="00F2065C" w:rsidR="00423239">
        <w:rPr>
          <w:rFonts w:ascii="Arial" w:eastAsia="PMingLiU" w:hAnsi="Arial" w:cs="Arial"/>
          <w:b/>
          <w:bCs/>
          <w:w w:val="110"/>
          <w:sz w:val="18"/>
          <w:szCs w:val="18"/>
          <w:lang w:val="en-US" w:eastAsia="zh-TW"/>
        </w:rPr>
        <w:tab/>
      </w:r>
      <w:r w:rsidRPr="00F2065C" w:rsidR="00423239">
        <w:rPr>
          <w:rFonts w:ascii="Arial" w:eastAsia="PMingLiU" w:hAnsi="Arial" w:cs="Arial"/>
          <w:b/>
          <w:bCs/>
          <w:w w:val="110"/>
          <w:sz w:val="18"/>
          <w:szCs w:val="18"/>
          <w:lang w:val="en-US" w:eastAsia="zh-TW"/>
        </w:rPr>
        <w:tab/>
      </w:r>
      <w:r w:rsidRPr="00F2065C">
        <w:rPr>
          <w:rFonts w:ascii="Arial" w:eastAsia="PMingLiU" w:hAnsi="Arial" w:cs="Arial"/>
          <w:sz w:val="18"/>
          <w:szCs w:val="18"/>
          <w:lang w:eastAsia="zh-TW"/>
        </w:rPr>
        <w:t>包含在應用服務費內</w:t>
      </w:r>
    </w:p>
    <w:p w:rsidR="00E15147" w:rsidRPr="00F2065C" w:rsidP="00E15147" w14:paraId="4CDF1A99" w14:textId="7777777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0528" behindDoc="1" locked="0" layoutInCell="1" allowOverlap="1">
                <wp:simplePos x="0" y="0"/>
                <wp:positionH relativeFrom="page">
                  <wp:posOffset>364490</wp:posOffset>
                </wp:positionH>
                <wp:positionV relativeFrom="paragraph">
                  <wp:posOffset>57150</wp:posOffset>
                </wp:positionV>
                <wp:extent cx="6983730" cy="1270"/>
                <wp:effectExtent l="12065" t="9525" r="5080" b="8255"/>
                <wp:wrapNone/>
                <wp:docPr id="25" name="Group 917"/>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0"/>
                          <a:chExt cx="10998" cy="2"/>
                        </a:xfrm>
                      </wpg:grpSpPr>
                      <wps:wsp xmlns:wps="http://schemas.microsoft.com/office/word/2010/wordprocessingShape">
                        <wps:cNvPr id="26" name="Freeform 918"/>
                        <wps:cNvSpPr/>
                        <wps:spPr bwMode="auto">
                          <a:xfrm>
                            <a:off x="454" y="31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50">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7" o:spid="_x0000_s1051" style="width:549.9pt;height:0.1pt;margin-top:4.5pt;margin-left:28.7pt;mso-position-horizontal-relative:page;position:absolute;z-index:-251644928" coordorigin="454,310" coordsize="10998,2">
                <v:shape id="Freeform 918" o:spid="_x0000_s105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P="00E15147" w14:paraId="260C4EA1" w14:textId="79E9187B">
      <w:pPr>
        <w:spacing w:before="1" w:line="240" w:lineRule="exact"/>
        <w:rPr>
          <w:rFonts w:ascii="Arial" w:eastAsia="PMingLiU" w:hAnsi="Arial" w:cs="Arial"/>
          <w:b/>
          <w:bCs/>
          <w:sz w:val="18"/>
          <w:szCs w:val="18"/>
          <w:lang w:val="en-US" w:eastAsia="zh-TW"/>
        </w:rPr>
      </w:pPr>
      <w:r w:rsidRPr="00F2065C">
        <w:rPr>
          <w:rFonts w:ascii="Arial" w:eastAsia="PMingLiU" w:hAnsi="Arial" w:cs="Arial"/>
          <w:b/>
          <w:bCs/>
          <w:w w:val="110"/>
          <w:sz w:val="18"/>
          <w:szCs w:val="18"/>
          <w:lang w:val="en-US" w:eastAsia="zh-TW"/>
        </w:rPr>
        <w:t>業績表現費</w:t>
      </w:r>
      <w:r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TW"/>
        </w:rPr>
        <w:tab/>
      </w:r>
      <w:r w:rsidRPr="00F2065C" w:rsidR="004D6273">
        <w:rPr>
          <w:rFonts w:ascii="Arial" w:eastAsia="PMingLiU" w:hAnsi="Arial" w:cs="Arial"/>
          <w:w w:val="110"/>
          <w:sz w:val="18"/>
          <w:szCs w:val="18"/>
          <w:lang w:val="en-US" w:eastAsia="zh-TW"/>
        </w:rPr>
        <w:tab/>
      </w:r>
      <w:r w:rsidRPr="00F2065C" w:rsidR="004D6273">
        <w:rPr>
          <w:rFonts w:ascii="Arial" w:eastAsia="PMingLiU" w:hAnsi="Arial" w:cs="Arial"/>
          <w:w w:val="110"/>
          <w:sz w:val="18"/>
          <w:szCs w:val="18"/>
          <w:lang w:val="en-US" w:eastAsia="zh-TW"/>
        </w:rPr>
        <w:tab/>
      </w:r>
      <w:r w:rsidRPr="00F2065C">
        <w:rPr>
          <w:rFonts w:ascii="Arial" w:eastAsia="PMingLiU" w:hAnsi="Arial" w:cs="Arial"/>
          <w:bCs/>
          <w:w w:val="110"/>
          <w:sz w:val="18"/>
          <w:szCs w:val="18"/>
          <w:lang w:val="en-US" w:eastAsia="zh-HK"/>
        </w:rPr>
        <w:t>無</w:t>
      </w:r>
    </w:p>
    <w:p w:rsidR="00E15147" w:rsidRPr="00F2065C" w:rsidP="00E15147" w14:paraId="4131314F" w14:textId="77777777">
      <w:pPr>
        <w:spacing w:before="20" w:line="22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4624" behindDoc="1" locked="0" layoutInCell="1" allowOverlap="1">
                <wp:simplePos x="0" y="0"/>
                <wp:positionH relativeFrom="page">
                  <wp:posOffset>364490</wp:posOffset>
                </wp:positionH>
                <wp:positionV relativeFrom="paragraph">
                  <wp:posOffset>60325</wp:posOffset>
                </wp:positionV>
                <wp:extent cx="6983730" cy="1270"/>
                <wp:effectExtent l="12065" t="12700" r="5080" b="5080"/>
                <wp:wrapNone/>
                <wp:docPr id="23" name="Group 923"/>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89"/>
                          <a:chExt cx="10998" cy="2"/>
                        </a:xfrm>
                      </wpg:grpSpPr>
                      <wps:wsp xmlns:wps="http://schemas.microsoft.com/office/word/2010/wordprocessingShape">
                        <wps:cNvPr id="24" name="Freeform 924"/>
                        <wps:cNvSpPr/>
                        <wps:spPr bwMode="auto">
                          <a:xfrm>
                            <a:off x="454" y="-89"/>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3" o:spid="_x0000_s1053" style="width:549.9pt;height:0.1pt;margin-top:4.75pt;margin-left:28.7pt;mso-position-horizontal-relative:page;position:absolute;z-index:-251640832" coordorigin="454,-89" coordsize="10998,2">
                <v:shape id="Freeform 924" o:spid="_x0000_s1054"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E15147" w:rsidRPr="00F2065C" w:rsidP="00423239" w14:paraId="173D6DBB" w14:textId="0BB51FE8">
      <w:pPr>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行政費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sidR="00423239">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包含在應用服務費內</w:t>
      </w:r>
    </w:p>
    <w:p w:rsidR="00087A03" w:rsidRPr="00F2065C" w:rsidP="00173416" w14:paraId="2AA76418" w14:textId="77777777">
      <w:pPr>
        <w:pStyle w:val="Heading2"/>
        <w:ind w:left="0"/>
        <w:rPr>
          <w:rFonts w:ascii="Arial" w:eastAsia="PMingLiU" w:hAnsi="Arial" w:cs="Arial"/>
          <w:color w:val="757F96"/>
          <w:w w:val="110"/>
          <w:sz w:val="18"/>
          <w:szCs w:val="18"/>
          <w:lang w:eastAsia="zh-TW"/>
        </w:rPr>
      </w:pPr>
      <w:r w:rsidRPr="00F2065C">
        <w:rPr>
          <w:rFonts w:ascii="Arial" w:eastAsia="PMingLiU" w:hAnsi="Arial" w:cs="Arial"/>
          <w:noProof/>
          <w:color w:val="757F96"/>
          <w:sz w:val="18"/>
          <w:szCs w:val="18"/>
          <w:lang w:val="en-AU" w:eastAsia="zh-CN"/>
        </w:rPr>
        <mc:AlternateContent>
          <mc:Choice Requires="wpg">
            <w:drawing>
              <wp:anchor distT="0" distB="0" distL="114300" distR="114300" simplePos="0" relativeHeight="251680768" behindDoc="1" locked="0" layoutInCell="1" allowOverlap="1">
                <wp:simplePos x="0" y="0"/>
                <wp:positionH relativeFrom="page">
                  <wp:posOffset>364490</wp:posOffset>
                </wp:positionH>
                <wp:positionV relativeFrom="paragraph">
                  <wp:posOffset>52705</wp:posOffset>
                </wp:positionV>
                <wp:extent cx="6983730" cy="1270"/>
                <wp:effectExtent l="12065" t="5080" r="5080" b="12700"/>
                <wp:wrapNone/>
                <wp:docPr id="21" name="Group 1013"/>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89"/>
                          <a:chExt cx="10998" cy="2"/>
                        </a:xfrm>
                      </wpg:grpSpPr>
                      <wps:wsp xmlns:wps="http://schemas.microsoft.com/office/word/2010/wordprocessingShape">
                        <wps:cNvPr id="22" name="Freeform 1014"/>
                        <wps:cNvSpPr/>
                        <wps:spPr bwMode="auto">
                          <a:xfrm>
                            <a:off x="454" y="-89"/>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013" o:spid="_x0000_s1055" style="width:549.9pt;height:0.1pt;margin-top:4.15pt;margin-left:28.7pt;mso-position-horizontal-relative:page;position:absolute;z-index:-251634688" coordorigin="454,-89" coordsize="10998,2">
                <v:shape id="Freeform 1014" o:spid="_x0000_s1056"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424B6C" w:rsidRPr="00F2065C" w:rsidP="00173416" w14:paraId="72B7B94B" w14:textId="68F6E1F7">
      <w:pPr>
        <w:pStyle w:val="Heading2"/>
        <w:ind w:left="0"/>
        <w:rPr>
          <w:rFonts w:ascii="Arial" w:eastAsia="PMingLiU" w:hAnsi="Arial" w:cs="Arial"/>
          <w:b w:val="0"/>
          <w:w w:val="105"/>
          <w:sz w:val="18"/>
          <w:szCs w:val="18"/>
          <w:lang w:eastAsia="zh-TW"/>
        </w:rPr>
      </w:pPr>
      <w:r w:rsidRPr="00F2065C">
        <w:rPr>
          <w:rFonts w:ascii="Arial" w:eastAsia="PMingLiU" w:hAnsi="Arial" w:cs="Arial"/>
          <w:bCs w:val="0"/>
          <w:w w:val="105"/>
          <w:sz w:val="18"/>
          <w:szCs w:val="18"/>
          <w:lang w:eastAsia="zh-TW"/>
        </w:rPr>
        <w:t>應用服務費</w:t>
      </w:r>
      <w:r w:rsidRPr="00F2065C" w:rsidR="00A86821">
        <w:rPr>
          <w:rFonts w:ascii="Arial" w:eastAsia="PMingLiU" w:hAnsi="Arial" w:cs="Arial"/>
          <w:b w:val="0"/>
          <w:bCs w:val="0"/>
          <w:w w:val="105"/>
          <w:sz w:val="18"/>
          <w:szCs w:val="18"/>
          <w:lang w:eastAsia="zh-TW"/>
        </w:rPr>
        <w:tab/>
      </w:r>
      <w:r w:rsidRPr="00F2065C" w:rsidR="00A86821">
        <w:rPr>
          <w:rFonts w:ascii="Arial" w:eastAsia="PMingLiU" w:hAnsi="Arial" w:cs="Arial"/>
          <w:b w:val="0"/>
          <w:bCs w:val="0"/>
          <w:w w:val="105"/>
          <w:sz w:val="18"/>
          <w:szCs w:val="18"/>
          <w:lang w:eastAsia="zh-TW"/>
        </w:rPr>
        <w:tab/>
      </w:r>
      <w:r w:rsidRPr="00F2065C">
        <w:rPr>
          <w:rFonts w:ascii="Arial" w:eastAsia="PMingLiU" w:hAnsi="Arial" w:cs="Arial"/>
          <w:b w:val="0"/>
          <w:bCs w:val="0"/>
          <w:w w:val="105"/>
          <w:sz w:val="18"/>
          <w:szCs w:val="18"/>
          <w:lang w:eastAsia="zh-TW"/>
        </w:rPr>
        <w:tab/>
      </w:r>
      <w:r w:rsidRPr="00F2065C" w:rsidR="00A86821">
        <w:rPr>
          <w:rFonts w:ascii="Arial" w:eastAsia="PMingLiU" w:hAnsi="Arial" w:cs="Arial"/>
          <w:b w:val="0"/>
          <w:bCs w:val="0"/>
          <w:w w:val="105"/>
          <w:sz w:val="18"/>
          <w:szCs w:val="18"/>
          <w:lang w:eastAsia="zh-TW"/>
        </w:rPr>
        <w:tab/>
      </w:r>
      <w:r w:rsidRPr="00F2065C">
        <w:rPr>
          <w:rFonts w:ascii="Arial" w:eastAsia="PMingLiU" w:hAnsi="Arial" w:cs="Arial"/>
          <w:b w:val="0"/>
          <w:w w:val="105"/>
          <w:sz w:val="18"/>
          <w:szCs w:val="18"/>
          <w:lang w:val="fr-FR" w:eastAsia="zh-TW"/>
        </w:rPr>
        <w:t>所有類別：最高達</w:t>
      </w:r>
      <w:r w:rsidRPr="00F2065C" w:rsidR="00A02B6B">
        <w:rPr>
          <w:rFonts w:ascii="Arial" w:eastAsia="PMingLiU" w:hAnsi="Arial" w:cs="Arial"/>
          <w:b w:val="0"/>
          <w:w w:val="105"/>
          <w:sz w:val="18"/>
          <w:szCs w:val="18"/>
          <w:lang w:eastAsia="zh-TW"/>
        </w:rPr>
        <w:t>0.50%</w:t>
      </w:r>
    </w:p>
    <w:p w:rsidR="005D26DA" w:rsidRPr="00F2065C" w:rsidP="00FF7680" w14:paraId="0D4C6484" w14:textId="6B71191E">
      <w:pPr>
        <w:ind w:left="3544" w:hanging="2977"/>
        <w:rPr>
          <w:rFonts w:ascii="Arial" w:eastAsia="PMingLiU" w:hAnsi="Arial" w:cs="Arial"/>
          <w:bCs/>
          <w:w w:val="105"/>
          <w:sz w:val="18"/>
          <w:szCs w:val="18"/>
          <w:lang w:val="en-US" w:eastAsia="zh-TW"/>
        </w:rPr>
      </w:pPr>
      <w:r w:rsidRPr="00F2065C">
        <w:rPr>
          <w:rFonts w:ascii="Arial" w:eastAsia="PMingLiU" w:hAnsi="Arial" w:cs="Arial"/>
          <w:w w:val="105"/>
          <w:sz w:val="18"/>
          <w:szCs w:val="18"/>
          <w:lang w:val="en-US" w:eastAsia="zh-TW"/>
        </w:rPr>
        <w:tab/>
      </w:r>
      <w:r w:rsidRPr="00F2065C">
        <w:rPr>
          <w:rFonts w:ascii="Arial" w:eastAsia="PMingLiU" w:hAnsi="Arial" w:cs="Arial"/>
          <w:w w:val="105"/>
          <w:sz w:val="18"/>
          <w:szCs w:val="18"/>
          <w:lang w:val="en-US" w:eastAsia="zh-TW"/>
        </w:rPr>
        <w:tab/>
        <w:t>A</w:t>
      </w:r>
      <w:r w:rsidRPr="00F2065C" w:rsidR="007D4A9B">
        <w:rPr>
          <w:rFonts w:ascii="Arial" w:eastAsia="PMingLiU" w:hAnsi="Arial" w:cs="Arial"/>
          <w:w w:val="105"/>
          <w:sz w:val="18"/>
          <w:szCs w:val="18"/>
          <w:lang w:val="en-US" w:eastAsia="zh-TW"/>
        </w:rPr>
        <w:t>類累積（美元）：</w:t>
      </w:r>
      <w:r w:rsidRPr="00F2065C" w:rsidR="007D4A9B">
        <w:rPr>
          <w:rFonts w:ascii="Arial" w:eastAsia="PMingLiU" w:hAnsi="Arial" w:cs="Arial"/>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P="005D26DA" w14:paraId="46B8CF94" w14:textId="0FEBA15F">
      <w:pPr>
        <w:ind w:left="3544"/>
        <w:rPr>
          <w:rFonts w:ascii="Arial" w:eastAsia="PMingLiU" w:hAnsi="Arial" w:cs="Arial"/>
          <w:b/>
          <w:i/>
          <w:w w:val="105"/>
          <w:sz w:val="18"/>
          <w:szCs w:val="18"/>
          <w:lang w:val="en-US" w:eastAsia="zh-TW"/>
        </w:rPr>
      </w:pPr>
      <w:r w:rsidRPr="00F2065C">
        <w:rPr>
          <w:rFonts w:ascii="Arial" w:eastAsia="PMingLiU" w:hAnsi="Arial" w:cs="Arial"/>
          <w:w w:val="105"/>
          <w:sz w:val="18"/>
          <w:szCs w:val="18"/>
          <w:lang w:val="en-US" w:eastAsia="zh-TW"/>
        </w:rPr>
        <w:t>A</w:t>
      </w:r>
      <w:r w:rsidRPr="00F2065C" w:rsidR="006F28B3">
        <w:rPr>
          <w:rFonts w:ascii="Arial" w:eastAsia="PMingLiU" w:hAnsi="Arial" w:cs="Arial"/>
          <w:w w:val="105"/>
          <w:sz w:val="18"/>
          <w:szCs w:val="18"/>
          <w:lang w:val="en-US" w:eastAsia="zh-TW"/>
        </w:rPr>
        <w:t>類累積（</w:t>
      </w:r>
      <w:r w:rsidRPr="00F2065C" w:rsidR="006F28B3">
        <w:rPr>
          <w:rFonts w:ascii="Arial" w:eastAsia="PMingLiU" w:hAnsi="Arial" w:cs="Arial"/>
          <w:w w:val="105"/>
          <w:sz w:val="18"/>
          <w:szCs w:val="18"/>
          <w:lang w:val="en-US" w:eastAsia="zh-HK"/>
        </w:rPr>
        <w:t>港</w:t>
      </w:r>
      <w:r w:rsidRPr="00F2065C" w:rsidR="006F28B3">
        <w:rPr>
          <w:rFonts w:ascii="Arial" w:eastAsia="PMingLiU" w:hAnsi="Arial" w:cs="Arial"/>
          <w:w w:val="105"/>
          <w:sz w:val="18"/>
          <w:szCs w:val="18"/>
          <w:lang w:val="en-US" w:eastAsia="zh-TW"/>
        </w:rPr>
        <w:t>元對沖</w:t>
      </w:r>
      <w:r w:rsidRPr="00F2065C" w:rsidR="006F28B3">
        <w:rPr>
          <w:rFonts w:ascii="Arial" w:eastAsia="PMingLiU" w:hAnsi="Arial" w:cs="Arial"/>
          <w:w w:val="105"/>
          <w:sz w:val="18"/>
          <w:szCs w:val="18"/>
          <w:lang w:val="en-US" w:eastAsia="zh-TW"/>
        </w:rPr>
        <w:t>95%</w:t>
      </w:r>
      <w:r w:rsidRPr="00F2065C" w:rsidR="006F28B3">
        <w:rPr>
          <w:rFonts w:ascii="Arial" w:eastAsia="PMingLiU" w:hAnsi="Arial" w:cs="Arial"/>
          <w:w w:val="105"/>
          <w:sz w:val="18"/>
          <w:szCs w:val="18"/>
          <w:lang w:val="en-US" w:eastAsia="zh-TW"/>
        </w:rPr>
        <w:t>）：</w:t>
      </w:r>
      <w:r w:rsidRPr="00F2065C" w:rsidR="006F28B3">
        <w:rPr>
          <w:rFonts w:ascii="Arial" w:eastAsia="PMingLiU" w:hAnsi="Arial" w:cs="Arial"/>
          <w:w w:val="105"/>
          <w:sz w:val="18"/>
          <w:szCs w:val="18"/>
          <w:lang w:eastAsia="zh-TW"/>
        </w:rPr>
        <w:t>現時費率為</w:t>
      </w:r>
      <w:r w:rsidRPr="00F2065C" w:rsidR="00035F8F">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Pr="00F2065C" w:rsidR="00860E21">
        <w:rPr>
          <w:rFonts w:ascii="Arial" w:eastAsia="PMingLiU" w:hAnsi="Arial" w:cs="Arial"/>
          <w:w w:val="105"/>
          <w:sz w:val="18"/>
          <w:szCs w:val="18"/>
          <w:lang w:val="en-US" w:eastAsia="zh-TW"/>
        </w:rPr>
        <w:t xml:space="preserve"> </w:t>
      </w:r>
    </w:p>
    <w:p w:rsidR="00860E21" w:rsidRPr="00F2065C" w:rsidP="005D26DA" w14:paraId="3B004060" w14:textId="4C3A4C60">
      <w:pPr>
        <w:ind w:left="3544"/>
        <w:rPr>
          <w:rFonts w:ascii="Arial" w:eastAsia="PMingLiU" w:hAnsi="Arial" w:cs="Arial"/>
          <w:w w:val="105"/>
          <w:sz w:val="18"/>
          <w:szCs w:val="18"/>
          <w:lang w:val="en-US" w:eastAsia="zh-TW"/>
        </w:rPr>
      </w:pPr>
      <w:r w:rsidRPr="00F2065C">
        <w:rPr>
          <w:rFonts w:ascii="Arial" w:eastAsia="PMingLiU" w:hAnsi="Arial" w:cs="Arial"/>
          <w:bCs/>
          <w:w w:val="105"/>
          <w:sz w:val="18"/>
          <w:szCs w:val="18"/>
          <w:lang w:val="en-US" w:eastAsia="zh-TW"/>
        </w:rPr>
        <w:t>A</w:t>
      </w:r>
      <w:r w:rsidRPr="00F2065C">
        <w:rPr>
          <w:rFonts w:ascii="Arial" w:eastAsia="PMingLiU" w:hAnsi="Arial" w:cs="Arial"/>
          <w:bCs/>
          <w:w w:val="105"/>
          <w:sz w:val="18"/>
          <w:szCs w:val="18"/>
          <w:lang w:val="en-US" w:eastAsia="zh-TW"/>
        </w:rPr>
        <w:t>類每月分派</w:t>
      </w:r>
      <w:r w:rsidRPr="00F2065C" w:rsidR="00D91E78">
        <w:rPr>
          <w:rFonts w:ascii="Arial" w:eastAsia="PMingLiU" w:hAnsi="Arial" w:cs="Arial" w:hint="eastAsia"/>
          <w:bCs/>
          <w:w w:val="105"/>
          <w:sz w:val="18"/>
          <w:szCs w:val="18"/>
          <w:lang w:val="en-US" w:eastAsia="zh-TW"/>
        </w:rPr>
        <w:t>「</w:t>
      </w:r>
      <w:r w:rsidRPr="00F2065C" w:rsidR="00D91E78">
        <w:rPr>
          <w:rFonts w:ascii="Arial" w:eastAsia="PMingLiU" w:hAnsi="Arial" w:cs="Arial"/>
          <w:bCs/>
          <w:w w:val="105"/>
          <w:sz w:val="18"/>
          <w:szCs w:val="18"/>
          <w:lang w:val="en-US" w:eastAsia="zh-TW"/>
        </w:rPr>
        <w:t>st</w:t>
      </w:r>
      <w:r w:rsidRPr="00F2065C" w:rsidR="00D91E78">
        <w:rPr>
          <w:rFonts w:ascii="Arial" w:eastAsia="PMingLiU" w:hAnsi="Arial" w:cs="Arial" w:hint="eastAsia"/>
          <w:bCs/>
          <w:w w:val="105"/>
          <w:sz w:val="18"/>
          <w:szCs w:val="18"/>
          <w:lang w:val="en-US" w:eastAsia="zh-TW"/>
        </w:rPr>
        <w:t>」</w:t>
      </w:r>
      <w:r w:rsidRPr="00F2065C">
        <w:rPr>
          <w:rFonts w:ascii="Arial" w:eastAsia="PMingLiU" w:hAnsi="Arial" w:cs="Arial"/>
          <w:bCs/>
          <w:w w:val="105"/>
          <w:sz w:val="18"/>
          <w:szCs w:val="18"/>
          <w:lang w:val="en-US" w:eastAsia="zh-TW"/>
        </w:rPr>
        <w:t>（美元）：</w:t>
      </w:r>
      <w:r w:rsidRPr="00F2065C">
        <w:rPr>
          <w:rFonts w:ascii="Arial" w:eastAsia="PMingLiU" w:hAnsi="Arial" w:cs="Arial"/>
          <w:bCs/>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P="005D26DA" w14:paraId="13B27406" w14:textId="507E68B2">
      <w:pPr>
        <w:ind w:left="3544"/>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w:t>
      </w:r>
      <w:r w:rsidRPr="00F2065C" w:rsidR="00C01DBB">
        <w:rPr>
          <w:rFonts w:ascii="Arial" w:eastAsia="PMingLiU" w:hAnsi="Arial" w:cs="Arial"/>
          <w:w w:val="105"/>
          <w:sz w:val="18"/>
          <w:szCs w:val="18"/>
          <w:lang w:val="en-US" w:eastAsia="zh-TW"/>
        </w:rPr>
        <w:t>類每月分派</w:t>
      </w:r>
      <w:r w:rsidRPr="00F2065C" w:rsidR="00D91E78">
        <w:rPr>
          <w:rFonts w:ascii="Arial" w:eastAsia="PMingLiU" w:hAnsi="Arial" w:cs="Arial" w:hint="eastAsia"/>
          <w:bCs/>
          <w:w w:val="105"/>
          <w:sz w:val="18"/>
          <w:szCs w:val="18"/>
          <w:lang w:val="en-US" w:eastAsia="zh-TW"/>
        </w:rPr>
        <w:t>「</w:t>
      </w:r>
      <w:r w:rsidRPr="00F2065C" w:rsidR="00D91E78">
        <w:rPr>
          <w:rFonts w:ascii="Arial" w:eastAsia="PMingLiU" w:hAnsi="Arial" w:cs="Arial"/>
          <w:bCs/>
          <w:w w:val="105"/>
          <w:sz w:val="18"/>
          <w:szCs w:val="18"/>
          <w:lang w:val="en-US" w:eastAsia="zh-TW"/>
        </w:rPr>
        <w:t>st</w:t>
      </w:r>
      <w:r w:rsidRPr="00F2065C" w:rsidR="00D91E78">
        <w:rPr>
          <w:rFonts w:ascii="Arial" w:eastAsia="PMingLiU" w:hAnsi="Arial" w:cs="Arial" w:hint="eastAsia"/>
          <w:bCs/>
          <w:w w:val="105"/>
          <w:sz w:val="18"/>
          <w:szCs w:val="18"/>
          <w:lang w:val="en-US" w:eastAsia="zh-TW"/>
        </w:rPr>
        <w:t>」</w:t>
      </w:r>
      <w:r w:rsidRPr="00F2065C" w:rsidR="00C01DBB">
        <w:rPr>
          <w:rFonts w:ascii="Arial" w:eastAsia="PMingLiU" w:hAnsi="Arial" w:cs="Arial"/>
          <w:w w:val="105"/>
          <w:sz w:val="18"/>
          <w:szCs w:val="18"/>
          <w:lang w:val="en-US" w:eastAsia="zh-TW"/>
        </w:rPr>
        <w:t>（港元對沖</w:t>
      </w:r>
      <w:r w:rsidRPr="00F2065C" w:rsidR="00C01DBB">
        <w:rPr>
          <w:rFonts w:ascii="Arial" w:eastAsia="PMingLiU" w:hAnsi="Arial" w:cs="Arial"/>
          <w:w w:val="105"/>
          <w:sz w:val="18"/>
          <w:szCs w:val="18"/>
          <w:lang w:val="en-US" w:eastAsia="zh-TW"/>
        </w:rPr>
        <w:t>95%</w:t>
      </w:r>
      <w:r w:rsidRPr="00F2065C" w:rsidR="00C01DBB">
        <w:rPr>
          <w:rFonts w:ascii="Arial" w:eastAsia="PMingLiU" w:hAnsi="Arial" w:cs="Arial"/>
          <w:w w:val="105"/>
          <w:sz w:val="18"/>
          <w:szCs w:val="18"/>
          <w:lang w:val="en-US" w:eastAsia="zh-TW"/>
        </w:rPr>
        <w:t>）：</w:t>
      </w:r>
      <w:r w:rsidRPr="00F2065C" w:rsidR="00C01DBB">
        <w:rPr>
          <w:rFonts w:ascii="Arial" w:eastAsia="PMingLiU" w:hAnsi="Arial" w:cs="Arial"/>
          <w:bCs/>
          <w:w w:val="105"/>
          <w:sz w:val="18"/>
          <w:szCs w:val="18"/>
          <w:lang w:eastAsia="zh-TW"/>
        </w:rPr>
        <w:t>現時費率為</w:t>
      </w:r>
      <w:r w:rsidRPr="00F2065C" w:rsidR="00035F8F">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Pr="00F2065C" w:rsidR="00860E21">
        <w:rPr>
          <w:rFonts w:ascii="Arial" w:eastAsia="PMingLiU" w:hAnsi="Arial" w:cs="Arial"/>
          <w:w w:val="105"/>
          <w:sz w:val="18"/>
          <w:szCs w:val="18"/>
          <w:lang w:val="en-US" w:eastAsia="zh-TW"/>
        </w:rPr>
        <w:t xml:space="preserve"> </w:t>
      </w:r>
    </w:p>
    <w:p w:rsidR="009E4CB8" w:rsidRPr="00F2065C" w:rsidP="00173416" w14:paraId="4019D928" w14:textId="77777777">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p>
    <w:p w:rsidR="003A741E" w:rsidRPr="00F2065C" w:rsidP="00173416" w14:paraId="2874B6AA" w14:textId="77777777">
      <w:pPr>
        <w:pStyle w:val="Heading2"/>
        <w:ind w:left="0"/>
        <w:rPr>
          <w:rFonts w:ascii="Arial" w:eastAsia="PMingLiU" w:hAnsi="Arial" w:cs="Arial"/>
          <w:color w:val="757F96"/>
          <w:w w:val="110"/>
          <w:sz w:val="18"/>
          <w:szCs w:val="18"/>
          <w:lang w:eastAsia="zh-TW"/>
        </w:rPr>
      </w:pPr>
    </w:p>
    <w:p w:rsidR="009C5597" w:rsidRPr="00F2065C" w:rsidP="00173416" w14:paraId="003123F5" w14:textId="77777777">
      <w:pPr>
        <w:pStyle w:val="Heading2"/>
        <w:ind w:left="0"/>
        <w:rPr>
          <w:rFonts w:ascii="Arial" w:eastAsia="PMingLiU" w:hAnsi="Arial" w:cs="Arial"/>
          <w:color w:val="757F96"/>
          <w:w w:val="110"/>
          <w:sz w:val="18"/>
          <w:szCs w:val="18"/>
          <w:lang w:eastAsia="zh-TW"/>
        </w:rPr>
      </w:pPr>
    </w:p>
    <w:p w:rsidR="00173416" w:rsidRPr="00F2065C" w:rsidP="00173416" w14:paraId="3AAC983E" w14:textId="05B8A5C7">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其他費用</w:t>
      </w:r>
    </w:p>
    <w:p w:rsidR="00E15147" w:rsidRPr="00F2065C" w:rsidP="00695675" w14:paraId="0A594BA8" w14:textId="68958C45">
      <w:pPr>
        <w:pStyle w:val="BodyText"/>
        <w:spacing w:before="6" w:line="247" w:lineRule="auto"/>
        <w:ind w:left="0" w:right="-1"/>
        <w:jc w:val="both"/>
        <w:rPr>
          <w:rFonts w:ascii="Arial" w:eastAsia="PMingLiU" w:hAnsi="Arial" w:cs="Arial"/>
          <w:w w:val="105"/>
          <w:lang w:eastAsia="zh-TW"/>
        </w:rPr>
      </w:pPr>
      <w:r w:rsidRPr="00F2065C">
        <w:rPr>
          <w:rFonts w:ascii="Arial" w:eastAsia="PMingLiU" w:hAnsi="Arial" w:cs="Arial"/>
          <w:lang w:eastAsia="zh-TW"/>
        </w:rPr>
        <w:t>閣下買賣附屬基金股份時或須繳付其他費用。附屬基金亦將承擔香港發售備忘錄所列明的直接應付費用。</w:t>
      </w:r>
    </w:p>
    <w:p w:rsidR="00173416" w:rsidRPr="00F2065C" w:rsidP="00695675" w14:paraId="1EB82A4D" w14:textId="77777777">
      <w:pPr>
        <w:pStyle w:val="BodyText"/>
        <w:spacing w:before="6" w:line="247" w:lineRule="auto"/>
        <w:ind w:left="0" w:right="-1"/>
        <w:jc w:val="both"/>
        <w:rPr>
          <w:rFonts w:ascii="Arial" w:eastAsia="PMingLiU" w:hAnsi="Arial" w:cs="Arial"/>
          <w:lang w:eastAsia="zh-TW"/>
        </w:rPr>
      </w:pPr>
    </w:p>
    <w:p w:rsidR="00E15147" w:rsidRPr="00F2065C" w:rsidP="00695675" w14:paraId="1A3B7D47" w14:textId="77777777">
      <w:pPr>
        <w:ind w:right="-1"/>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8720" behindDoc="1" locked="0" layoutInCell="1" allowOverlap="1">
                <wp:simplePos x="0" y="0"/>
                <wp:positionH relativeFrom="page">
                  <wp:posOffset>382270</wp:posOffset>
                </wp:positionH>
                <wp:positionV relativeFrom="paragraph">
                  <wp:posOffset>1270</wp:posOffset>
                </wp:positionV>
                <wp:extent cx="6983730" cy="1270"/>
                <wp:effectExtent l="10795" t="10795" r="6350" b="6985"/>
                <wp:wrapNone/>
                <wp:docPr id="19" name="Group 933"/>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0"/>
                          <a:chExt cx="10998" cy="2"/>
                        </a:xfrm>
                      </wpg:grpSpPr>
                      <wps:wsp xmlns:wps="http://schemas.microsoft.com/office/word/2010/wordprocessingShape">
                        <wps:cNvPr id="20" name="Freeform 934"/>
                        <wps:cNvSpPr/>
                        <wps:spPr bwMode="auto">
                          <a:xfrm>
                            <a:off x="454" y="31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49">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33" o:spid="_x0000_s1057" style="width:549.9pt;height:0.1pt;margin-top:0.1pt;margin-left:30.1pt;mso-position-horizontal-relative:page;position:absolute;z-index:-251636736" coordorigin="454,310" coordsize="10998,2">
                <v:shape id="Freeform 934" o:spid="_x0000_s1058"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P="00695675" w14:paraId="7741D432" w14:textId="378312E6">
      <w:pPr>
        <w:pStyle w:val="Heading2"/>
        <w:ind w:left="0" w:right="-1"/>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其他資料</w:t>
      </w:r>
    </w:p>
    <w:p w:rsidR="00A75F2B" w:rsidRPr="00F2065C" w:rsidP="00A75F2B" w14:paraId="7614F6CC" w14:textId="276A8FC0">
      <w:pPr>
        <w:pStyle w:val="BodyText"/>
        <w:ind w:left="0" w:right="-1"/>
        <w:jc w:val="both"/>
        <w:rPr>
          <w:rFonts w:ascii="Arial" w:eastAsia="PMingLiU" w:hAnsi="Arial" w:cs="Arial"/>
          <w:lang w:eastAsia="zh-TW"/>
        </w:rPr>
      </w:pPr>
      <w:r w:rsidRPr="00F2065C">
        <w:rPr>
          <w:rFonts w:ascii="Arial" w:eastAsia="PMingLiU" w:hAnsi="Arial" w:cs="Arial"/>
          <w:lang w:eastAsia="zh-TW"/>
        </w:rPr>
        <w:t>閣下在盧森堡交易截止時間即盧森堡時間下午</w:t>
      </w:r>
      <w:r w:rsidRPr="00F2065C">
        <w:rPr>
          <w:rFonts w:ascii="Arial" w:eastAsia="PMingLiU" w:hAnsi="Arial" w:cs="Arial"/>
          <w:lang w:eastAsia="zh-TW"/>
        </w:rPr>
        <w:t>3</w:t>
      </w:r>
      <w:r w:rsidRPr="00F2065C">
        <w:rPr>
          <w:rFonts w:ascii="Arial" w:eastAsia="PMingLiU" w:hAnsi="Arial" w:cs="Arial"/>
          <w:lang w:eastAsia="zh-TW"/>
        </w:rPr>
        <w:t>時正或之前經過戶登記處兼轉讓代理人收妥的購買及贖回股份要求，或在香港交易截止時間即香港時間下午</w:t>
      </w:r>
      <w:r w:rsidRPr="00F2065C">
        <w:rPr>
          <w:rFonts w:ascii="Arial" w:eastAsia="PMingLiU" w:hAnsi="Arial" w:cs="Arial"/>
          <w:lang w:eastAsia="zh-TW"/>
        </w:rPr>
        <w:t>4</w:t>
      </w:r>
      <w:r w:rsidRPr="00F2065C">
        <w:rPr>
          <w:rFonts w:ascii="Arial" w:eastAsia="PMingLiU" w:hAnsi="Arial" w:cs="Arial"/>
          <w:lang w:eastAsia="zh-TW"/>
        </w:rPr>
        <w:t>時正或之前經香港代表人收妥的購買及贖回股份要求，一般</w:t>
      </w:r>
      <w:r w:rsidRPr="00F2065C">
        <w:rPr>
          <w:rFonts w:ascii="Arial" w:eastAsia="PMingLiU" w:hAnsi="Arial" w:cs="Arial"/>
          <w:spacing w:val="12"/>
          <w:w w:val="105"/>
          <w:lang w:eastAsia="zh-TW"/>
        </w:rPr>
        <w:t>按附屬</w:t>
      </w:r>
      <w:r w:rsidRPr="00F2065C">
        <w:rPr>
          <w:rFonts w:ascii="Arial" w:eastAsia="PMingLiU" w:hAnsi="Arial" w:cs="Arial"/>
          <w:lang w:eastAsia="zh-TW"/>
        </w:rPr>
        <w:t>基金隨後釐定的資產淨值執行。分銷商可能就接收投資者的要求而訂立不同的交易截止時間。</w:t>
      </w:r>
    </w:p>
    <w:p w:rsidR="00FF7680" w:rsidRPr="00F2065C" w:rsidP="00695675" w14:paraId="650C7AF7" w14:textId="77777777">
      <w:pPr>
        <w:pStyle w:val="BodyText"/>
        <w:ind w:left="0" w:right="-1"/>
        <w:jc w:val="both"/>
        <w:rPr>
          <w:rFonts w:ascii="Arial" w:eastAsia="PMingLiU" w:hAnsi="Arial" w:cs="Arial"/>
          <w:lang w:eastAsia="zh-TW"/>
        </w:rPr>
      </w:pPr>
    </w:p>
    <w:p w:rsidR="00173416" w:rsidRPr="00F2065C" w:rsidP="00695675" w14:paraId="2AD63AE3" w14:textId="63AD2569">
      <w:pPr>
        <w:pStyle w:val="BodyText"/>
        <w:ind w:left="0" w:right="-1"/>
        <w:jc w:val="both"/>
        <w:rPr>
          <w:rFonts w:ascii="Arial" w:eastAsia="PMingLiU" w:hAnsi="Arial" w:cs="Arial"/>
          <w:lang w:eastAsia="zh-TW"/>
        </w:rPr>
      </w:pPr>
      <w:r w:rsidRPr="00F2065C">
        <w:rPr>
          <w:rFonts w:ascii="Arial" w:eastAsia="PMingLiU" w:hAnsi="Arial" w:cs="Arial"/>
          <w:lang w:eastAsia="zh-TW"/>
        </w:rPr>
        <w:t>投資者可於</w:t>
      </w:r>
      <w:r w:rsidRPr="00F2065C">
        <w:rPr>
          <w:rFonts w:ascii="Arial" w:eastAsia="PMingLiU" w:hAnsi="Arial" w:cs="Arial"/>
          <w:lang w:eastAsia="zh-TW"/>
        </w:rPr>
        <w:t xml:space="preserve"> </w:t>
      </w:r>
      <w:r>
        <w:fldChar w:fldCharType="begin"/>
      </w:r>
      <w:r>
        <w:instrText xml:space="preserve"> HYPERLINK "http://www.axa-im.com.hk" </w:instrText>
      </w:r>
      <w:r>
        <w:fldChar w:fldCharType="separate"/>
      </w:r>
      <w:r w:rsidRPr="00F2065C">
        <w:rPr>
          <w:rStyle w:val="Hyperlink"/>
          <w:rFonts w:ascii="Arial" w:eastAsia="PMingLiU" w:hAnsi="Arial" w:cs="Arial"/>
          <w:lang w:eastAsia="zh-TW"/>
        </w:rPr>
        <w:t>www.axa-im.com.hk</w:t>
      </w:r>
      <w:r>
        <w:fldChar w:fldCharType="end"/>
      </w:r>
      <w:r w:rsidRPr="00F2065C">
        <w:rPr>
          <w:rFonts w:ascii="Arial" w:eastAsia="PMingLiU" w:hAnsi="Arial" w:cs="Arial"/>
          <w:lang w:eastAsia="zh-TW"/>
        </w:rPr>
        <w:t xml:space="preserve"> </w:t>
      </w:r>
      <w:r w:rsidRPr="00F2065C">
        <w:rPr>
          <w:rFonts w:ascii="Arial" w:eastAsia="PMingLiU" w:hAnsi="Arial" w:cs="Arial"/>
          <w:lang w:eastAsia="zh-TW"/>
        </w:rPr>
        <w:t>取得其他向香港投資者提呈發售的股份類別的往績資料。</w:t>
      </w:r>
    </w:p>
    <w:p w:rsidR="00766056" w:rsidRPr="00F2065C" w:rsidP="00695675" w14:paraId="779DD22E" w14:textId="77777777">
      <w:pPr>
        <w:pStyle w:val="BodyText"/>
        <w:ind w:left="0" w:right="-1"/>
        <w:jc w:val="both"/>
        <w:rPr>
          <w:rFonts w:ascii="Arial" w:eastAsia="PMingLiU" w:hAnsi="Arial" w:cs="Arial"/>
          <w:lang w:eastAsia="zh-TW"/>
        </w:rPr>
      </w:pPr>
    </w:p>
    <w:p w:rsidR="00173416" w:rsidRPr="00F2065C" w:rsidP="00695675" w14:paraId="7C9525FE" w14:textId="5899E212">
      <w:pPr>
        <w:pStyle w:val="BodyText"/>
        <w:ind w:left="0" w:right="-1"/>
        <w:jc w:val="both"/>
        <w:rPr>
          <w:rFonts w:ascii="Arial" w:eastAsia="PMingLiU" w:hAnsi="Arial" w:cs="Arial"/>
          <w:lang w:eastAsia="zh-TW"/>
        </w:rPr>
      </w:pPr>
      <w:r w:rsidRPr="00F2065C">
        <w:rPr>
          <w:rFonts w:ascii="Arial" w:eastAsia="PMingLiU" w:hAnsi="Arial" w:cs="Arial"/>
          <w:lang w:eastAsia="zh-TW"/>
        </w:rPr>
        <w:t>附屬</w:t>
      </w:r>
      <w:r w:rsidRPr="00F2065C">
        <w:rPr>
          <w:rFonts w:ascii="Arial" w:eastAsia="PMingLiU" w:hAnsi="Arial" w:cs="Arial"/>
        </w:rPr>
        <w:t>基金於每個「營業日」計算資產淨值，並於</w:t>
      </w:r>
      <w:r>
        <w:fldChar w:fldCharType="begin"/>
      </w:r>
      <w:r>
        <w:instrText xml:space="preserve"> HYPERLINK "http://www.axa-im.com.hk" </w:instrText>
      </w:r>
      <w:r>
        <w:fldChar w:fldCharType="separate"/>
      </w:r>
      <w:r w:rsidRPr="00F2065C">
        <w:rPr>
          <w:rStyle w:val="Hyperlink"/>
          <w:rFonts w:ascii="Arial" w:eastAsia="PMingLiU" w:hAnsi="Arial" w:cs="Arial"/>
        </w:rPr>
        <w:t>www.axa-im.com.hk</w:t>
      </w:r>
      <w:r>
        <w:fldChar w:fldCharType="end"/>
      </w:r>
      <w:r w:rsidRPr="00F2065C">
        <w:rPr>
          <w:rFonts w:ascii="Arial" w:eastAsia="PMingLiU" w:hAnsi="Arial" w:cs="Arial"/>
        </w:rPr>
        <w:t>公佈</w:t>
      </w:r>
      <w:r w:rsidRPr="00F2065C">
        <w:rPr>
          <w:rFonts w:ascii="Arial" w:eastAsia="PMingLiU" w:hAnsi="Arial" w:cs="Arial"/>
          <w:lang w:eastAsia="zh-TW"/>
        </w:rPr>
        <w:t>股份</w:t>
      </w:r>
      <w:r w:rsidRPr="00F2065C">
        <w:rPr>
          <w:rFonts w:ascii="Arial" w:eastAsia="PMingLiU" w:hAnsi="Arial" w:cs="Arial"/>
        </w:rPr>
        <w:t>價格。</w:t>
      </w:r>
      <w:r w:rsidRPr="00F2065C">
        <w:rPr>
          <w:rFonts w:ascii="Arial" w:eastAsia="PMingLiU" w:hAnsi="Arial" w:cs="Arial"/>
          <w:lang w:eastAsia="zh-TW"/>
        </w:rPr>
        <w:t>就本附屬基金而言，營業日應被理解為盧森堡</w:t>
      </w:r>
      <w:r w:rsidRPr="00F2065C" w:rsidR="008D70A7">
        <w:rPr>
          <w:rFonts w:ascii="Arial" w:eastAsia="PMingLiU" w:hAnsi="Arial" w:cs="Arial"/>
          <w:lang w:eastAsia="zh-HK"/>
        </w:rPr>
        <w:t>、</w:t>
      </w:r>
      <w:r w:rsidRPr="00F2065C" w:rsidR="007B282F">
        <w:rPr>
          <w:rFonts w:ascii="Arial" w:eastAsia="PMingLiU" w:hAnsi="Arial" w:cs="Arial"/>
          <w:lang w:eastAsia="zh-HK"/>
        </w:rPr>
        <w:t>美國</w:t>
      </w:r>
      <w:r w:rsidRPr="00F2065C">
        <w:rPr>
          <w:rFonts w:ascii="Arial" w:eastAsia="PMingLiU" w:hAnsi="Arial" w:cs="Arial"/>
          <w:lang w:eastAsia="zh-TW"/>
        </w:rPr>
        <w:t>及</w:t>
      </w:r>
      <w:r w:rsidRPr="00F2065C" w:rsidR="008D70A7">
        <w:rPr>
          <w:rFonts w:ascii="Arial" w:eastAsia="PMingLiU" w:hAnsi="Arial" w:cs="Arial"/>
          <w:lang w:eastAsia="zh-HK"/>
        </w:rPr>
        <w:t>英國</w:t>
      </w:r>
      <w:r w:rsidRPr="00F2065C">
        <w:rPr>
          <w:rFonts w:ascii="Arial" w:eastAsia="PMingLiU" w:hAnsi="Arial" w:cs="Arial"/>
          <w:lang w:eastAsia="zh-TW"/>
        </w:rPr>
        <w:t>的銀行全日辦公之日子。</w:t>
      </w:r>
    </w:p>
    <w:p w:rsidR="00860E21" w:rsidRPr="00F2065C" w:rsidP="00695675" w14:paraId="00DF8813" w14:textId="77777777">
      <w:pPr>
        <w:pStyle w:val="BodyText"/>
        <w:ind w:left="0" w:right="-1"/>
        <w:jc w:val="both"/>
        <w:rPr>
          <w:rFonts w:ascii="Arial" w:eastAsia="PMingLiU" w:hAnsi="Arial" w:cs="Arial"/>
          <w:lang w:eastAsia="zh-TW"/>
        </w:rPr>
      </w:pPr>
    </w:p>
    <w:p w:rsidR="00860E21" w:rsidRPr="00F2065C" w:rsidP="00860E21" w14:paraId="1A73EBB0" w14:textId="53053C0A">
      <w:pPr>
        <w:pStyle w:val="BodyText"/>
        <w:ind w:left="0" w:right="-1"/>
        <w:jc w:val="both"/>
        <w:rPr>
          <w:rFonts w:ascii="Arial" w:eastAsia="PMingLiU" w:hAnsi="Arial" w:cs="Arial"/>
          <w:w w:val="0"/>
        </w:rPr>
      </w:pPr>
      <w:bookmarkStart w:id="16" w:name="_DV_C193"/>
      <w:r w:rsidRPr="00F2065C">
        <w:rPr>
          <w:rFonts w:ascii="Arial" w:eastAsia="PMingLiU" w:hAnsi="Arial" w:cs="Arial"/>
        </w:rPr>
        <w:t>最近</w:t>
      </w:r>
      <w:r w:rsidRPr="00F2065C">
        <w:rPr>
          <w:rFonts w:ascii="Arial" w:eastAsia="PMingLiU" w:hAnsi="Arial" w:cs="Arial"/>
        </w:rPr>
        <w:t xml:space="preserve">12 </w:t>
      </w:r>
      <w:r w:rsidRPr="00F2065C">
        <w:rPr>
          <w:rFonts w:ascii="Arial" w:eastAsia="PMingLiU" w:hAnsi="Arial" w:cs="Arial"/>
        </w:rPr>
        <w:t>個月的股息組成成分（即從</w:t>
      </w:r>
      <w:r w:rsidRPr="00F2065C">
        <w:rPr>
          <w:rFonts w:ascii="Arial" w:eastAsia="PMingLiU" w:hAnsi="Arial" w:cs="Arial"/>
        </w:rPr>
        <w:t>(i)</w:t>
      </w:r>
      <w:r w:rsidRPr="00F2065C">
        <w:rPr>
          <w:rFonts w:ascii="Arial" w:eastAsia="PMingLiU" w:hAnsi="Arial" w:cs="Arial"/>
        </w:rPr>
        <w:t>可分派收入淨額及</w:t>
      </w:r>
      <w:r w:rsidRPr="00F2065C">
        <w:rPr>
          <w:rFonts w:ascii="Arial" w:eastAsia="PMingLiU" w:hAnsi="Arial" w:cs="Arial"/>
        </w:rPr>
        <w:t>(ii)</w:t>
      </w:r>
      <w:r w:rsidRPr="00F2065C">
        <w:rPr>
          <w:rFonts w:ascii="Arial" w:eastAsia="PMingLiU" w:hAnsi="Arial" w:cs="Arial"/>
        </w:rPr>
        <w:t>資本中支付的相對金額）可向</w:t>
      </w:r>
      <w:r w:rsidRPr="00F2065C">
        <w:rPr>
          <w:rFonts w:ascii="Arial" w:eastAsia="PMingLiU" w:hAnsi="Arial" w:cs="Arial"/>
          <w:lang w:eastAsia="zh-TW"/>
        </w:rPr>
        <w:t>香港</w:t>
      </w:r>
      <w:r w:rsidRPr="00F2065C">
        <w:rPr>
          <w:rFonts w:ascii="Arial" w:eastAsia="PMingLiU" w:hAnsi="Arial" w:cs="Arial"/>
        </w:rPr>
        <w:t>代表人索取，亦可瀏覽</w:t>
      </w:r>
      <w:r>
        <w:fldChar w:fldCharType="begin"/>
      </w:r>
      <w:r>
        <w:instrText xml:space="preserve"> HYPERLINK "http://www.axa-im.com.hk" </w:instrText>
      </w:r>
      <w:r>
        <w:fldChar w:fldCharType="separate"/>
      </w:r>
      <w:r w:rsidRPr="00F2065C">
        <w:rPr>
          <w:rStyle w:val="Hyperlink"/>
          <w:rFonts w:ascii="Arial" w:eastAsia="PMingLiU" w:hAnsi="Arial" w:cs="Arial"/>
        </w:rPr>
        <w:t>www.axa-im.com.hk</w:t>
      </w:r>
      <w:r>
        <w:fldChar w:fldCharType="end"/>
      </w:r>
      <w:r w:rsidRPr="00F2065C">
        <w:rPr>
          <w:rFonts w:ascii="Arial" w:eastAsia="PMingLiU" w:hAnsi="Arial" w:cs="Arial"/>
          <w:lang w:eastAsia="zh-TW"/>
        </w:rPr>
        <w:t>　</w:t>
      </w:r>
      <w:r w:rsidRPr="00F2065C">
        <w:rPr>
          <w:rFonts w:ascii="Arial" w:eastAsia="PMingLiU" w:hAnsi="Arial" w:cs="Arial"/>
        </w:rPr>
        <w:t>取得。</w:t>
      </w:r>
      <w:bookmarkStart w:id="17" w:name="_DV_C195"/>
      <w:bookmarkEnd w:id="16"/>
      <w:r w:rsidRPr="00F2065C">
        <w:rPr>
          <w:rStyle w:val="DeltaViewInsertion"/>
          <w:rFonts w:ascii="Arial" w:eastAsia="PMingLiU" w:hAnsi="Arial" w:cs="Arial"/>
          <w:color w:val="auto"/>
          <w:w w:val="0"/>
          <w:u w:val="none"/>
        </w:rPr>
        <w:t xml:space="preserve"> </w:t>
      </w:r>
      <w:bookmarkEnd w:id="17"/>
    </w:p>
    <w:p w:rsidR="00766056" w:rsidRPr="00F2065C" w:rsidP="00695675" w14:paraId="6C258DE9" w14:textId="77777777">
      <w:pPr>
        <w:pStyle w:val="BodyText"/>
        <w:ind w:left="0" w:right="-1"/>
        <w:jc w:val="both"/>
        <w:rPr>
          <w:rFonts w:ascii="Arial" w:eastAsia="PMingLiU" w:hAnsi="Arial" w:cs="Arial"/>
          <w:w w:val="105"/>
        </w:rPr>
      </w:pPr>
    </w:p>
    <w:p w:rsidR="008B5BCC" w:rsidRPr="00F2065C" w:rsidP="00695675" w14:paraId="77C21A37" w14:textId="0B2D7743">
      <w:pPr>
        <w:pStyle w:val="BodyText"/>
        <w:ind w:left="0" w:right="-1"/>
        <w:jc w:val="both"/>
        <w:rPr>
          <w:rFonts w:ascii="Arial" w:eastAsia="PMingLiU" w:hAnsi="Arial" w:cs="Arial"/>
          <w:lang w:eastAsia="zh-TW"/>
        </w:rPr>
      </w:pPr>
      <w:r w:rsidRPr="00F2065C">
        <w:rPr>
          <w:rFonts w:ascii="Arial" w:eastAsia="PMingLiU" w:hAnsi="Arial" w:cs="Arial"/>
          <w:lang w:eastAsia="zh-TW"/>
        </w:rPr>
        <w:t>謹請注意，本文件中引述的網站並未經證監會審閱。</w:t>
      </w:r>
      <w:r w:rsidRPr="00F2065C">
        <w:rPr>
          <w:rFonts w:ascii="Arial" w:eastAsia="PMingLiU" w:hAnsi="Arial" w:cs="Arial"/>
          <w:lang w:eastAsia="zh-TW"/>
        </w:rPr>
        <w:t xml:space="preserve"> </w:t>
      </w:r>
      <w:r w:rsidRPr="00F2065C">
        <w:rPr>
          <w:rFonts w:ascii="Arial" w:eastAsia="PMingLiU" w:hAnsi="Arial" w:cs="Arial"/>
          <w:spacing w:val="10"/>
          <w:w w:val="105"/>
          <w:lang w:eastAsia="zh-TW"/>
        </w:rPr>
        <w:t xml:space="preserve"> </w:t>
      </w:r>
    </w:p>
    <w:p w:rsidR="00F91764" w:rsidRPr="00F2065C" w:rsidP="008B5BCC" w14:paraId="1A00A2C0" w14:textId="77777777">
      <w:pPr>
        <w:rPr>
          <w:rFonts w:ascii="Arial" w:eastAsia="PMingLiU" w:hAnsi="Arial" w:cs="Arial"/>
          <w:lang w:val="en-US" w:eastAsia="zh-TW"/>
        </w:rPr>
      </w:pPr>
    </w:p>
    <w:p w:rsidR="008B5BCC" w:rsidRPr="00F2065C" w:rsidP="008B5BCC" w14:paraId="6C74AE3B" w14:textId="77777777">
      <w:pPr>
        <w:rPr>
          <w:rFonts w:ascii="Arial" w:eastAsia="PMingLiU" w:hAnsi="Arial" w:cs="Arial"/>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76672" behindDoc="1" locked="0" layoutInCell="1" allowOverlap="1">
                <wp:simplePos x="0" y="0"/>
                <wp:positionH relativeFrom="page">
                  <wp:posOffset>364490</wp:posOffset>
                </wp:positionH>
                <wp:positionV relativeFrom="paragraph">
                  <wp:posOffset>16933</wp:posOffset>
                </wp:positionV>
                <wp:extent cx="6983730" cy="1270"/>
                <wp:effectExtent l="0" t="0" r="26670" b="17780"/>
                <wp:wrapNone/>
                <wp:docPr id="17" name="Group 927"/>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0"/>
                          <a:chExt cx="10998" cy="2"/>
                        </a:xfrm>
                      </wpg:grpSpPr>
                      <wps:wsp xmlns:wps="http://schemas.microsoft.com/office/word/2010/wordprocessingShape">
                        <wps:cNvPr id="18" name="Freeform 928"/>
                        <wps:cNvSpPr/>
                        <wps:spPr bwMode="auto">
                          <a:xfrm>
                            <a:off x="454" y="31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50">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7" o:spid="_x0000_s1059" style="width:549.9pt;height:0.1pt;margin-top:1.35pt;margin-left:28.7pt;mso-position-horizontal-relative:page;position:absolute;z-index:-251638784" coordorigin="454,310" coordsize="10998,2">
                <v:shape id="Freeform 928" o:spid="_x0000_s106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8B5BCC" w:rsidRPr="00F2065C" w:rsidP="008B5BCC" w14:paraId="534D102F" w14:textId="70719554">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重要提示</w:t>
      </w:r>
    </w:p>
    <w:p w:rsidR="00887902" w:rsidRPr="00974589" w:rsidP="00974589" w14:paraId="47F4F063" w14:textId="2EC4E57D">
      <w:pPr>
        <w:autoSpaceDE w:val="0"/>
        <w:autoSpaceDN w:val="0"/>
        <w:adjustRightInd w:val="0"/>
        <w:jc w:val="both"/>
        <w:rPr>
          <w:rFonts w:ascii="Arial" w:eastAsia="PMingLiU" w:hAnsi="Arial" w:cs="Arial"/>
          <w:w w:val="105"/>
          <w:sz w:val="18"/>
          <w:szCs w:val="18"/>
          <w:lang w:val="en-US" w:eastAsia="zh-TW"/>
        </w:rPr>
      </w:pPr>
      <w:r w:rsidRPr="00F2065C">
        <w:rPr>
          <w:rFonts w:ascii="Arial" w:eastAsia="PMingLiU" w:hAnsi="Arial" w:cs="Arial"/>
          <w:w w:val="105"/>
          <w:sz w:val="18"/>
          <w:szCs w:val="18"/>
          <w:lang w:eastAsia="zh-TW"/>
        </w:rPr>
        <w:t>閣下如有任何疑問，應徵詢專業意見。證監會對本概要的內容並不承擔任何責任，對其準確性或完整性亦不作出任何陳述。</w:t>
      </w:r>
    </w:p>
    <w:sectPr w:rsidSect="003D3813">
      <w:type w:val="continuous"/>
      <w:pgSz w:w="11906" w:h="16838" w:code="9"/>
      <w:pgMar w:top="1134" w:right="567" w:bottom="567" w:left="567" w:header="369"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Gras">
    <w:altName w:val="Calibri"/>
    <w:panose1 w:val="00000000000000000000"/>
    <w:charset w:val="00"/>
    <w:family w:val="auto"/>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utigerLTStd-Bold">
    <w:altName w:val="Times New Roman"/>
    <w:panose1 w:val="00000000000000000000"/>
    <w:charset w:val="00"/>
    <w:family w:val="auto"/>
    <w:notTrueType/>
    <w:pitch w:val="variable"/>
    <w:sig w:usb0="00000003" w:usb1="00000000" w:usb2="00000000" w:usb3="00000000" w:csb0="00000001" w:csb1="00000000"/>
  </w:font>
  <w:font w:name="Arial Bold">
    <w:altName w:val="Arial"/>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P="00653423" w14:paraId="364C9D04" w14:textId="77777777">
    <w:pPr>
      <w:pStyle w:val="Footer"/>
      <w:tabs>
        <w:tab w:val="clear" w:pos="4536"/>
        <w:tab w:val="right" w:pos="6960"/>
        <w:tab w:val="clear" w:pos="9072"/>
      </w:tabs>
      <w:spacing w:before="120"/>
      <w:rPr>
        <w:rFonts w:ascii="Arial" w:hAnsi="Arial" w:cs="Arial"/>
        <w:sz w:val="14"/>
      </w:rPr>
    </w:pPr>
  </w:p>
  <w:p w:rsidR="007B7AFF" w:rsidP="00607BFA" w14:paraId="3430710E" w14:textId="77777777">
    <w:pPr>
      <w:pStyle w:val="Footer"/>
      <w:tabs>
        <w:tab w:val="clear" w:pos="4536"/>
        <w:tab w:val="right" w:pos="6960"/>
        <w:tab w:val="clear" w:pos="9072"/>
      </w:tabs>
      <w:spacing w:before="120"/>
      <w:rPr>
        <w:rFonts w:ascii="Arial" w:hAnsi="Arial" w:cs="Arial"/>
        <w:sz w:val="14"/>
      </w:rPr>
    </w:pPr>
  </w:p>
  <w:p w:rsidR="007B7AFF" w:rsidP="00607BFA" w14:paraId="416DEE51" w14:textId="77777777">
    <w:pPr>
      <w:pStyle w:val="Footer"/>
      <w:tabs>
        <w:tab w:val="clear" w:pos="4536"/>
        <w:tab w:val="right" w:pos="6960"/>
        <w:tab w:val="clear" w:pos="9072"/>
      </w:tabs>
      <w:spacing w:before="120"/>
      <w:rPr>
        <w:rFonts w:ascii="Arial" w:hAnsi="Arial" w:cs="Arial"/>
        <w:sz w:val="14"/>
      </w:rPr>
    </w:pPr>
  </w:p>
  <w:p w:rsidR="007B7AFF" w:rsidP="005D29C1" w14:paraId="315C772A" w14:textId="77777777">
    <w:pPr>
      <w:pStyle w:val="Footer"/>
      <w:tabs>
        <w:tab w:val="clear" w:pos="4536"/>
        <w:tab w:val="right" w:pos="6960"/>
        <w:tab w:val="clear" w:pos="9072"/>
      </w:tabs>
      <w:spacing w:before="120"/>
      <w:rPr>
        <w:rFonts w:ascii="Arial" w:hAnsi="Arial" w:cs="Arial"/>
        <w:sz w:val="14"/>
      </w:rPr>
    </w:pPr>
  </w:p>
  <w:p w:rsidR="007B7AFF" w:rsidP="00607BFA" w14:paraId="435442A6" w14:textId="77777777">
    <w:pPr>
      <w:pStyle w:val="Footer"/>
      <w:tabs>
        <w:tab w:val="clear" w:pos="4536"/>
        <w:tab w:val="right" w:pos="6960"/>
        <w:tab w:val="clear" w:pos="9072"/>
      </w:tabs>
      <w:spacing w:before="120"/>
      <w:rPr>
        <w:rFonts w:ascii="Arial" w:hAnsi="Arial" w:cs="Arial"/>
        <w:sz w:val="14"/>
      </w:rPr>
    </w:pPr>
  </w:p>
  <w:p w:rsidR="007B7AFF" w:rsidRPr="009B459A" w:rsidP="009B459A" w14:paraId="128DC395" w14:textId="77777777">
    <w:pPr>
      <w:pStyle w:val="Footer"/>
      <w:tabs>
        <w:tab w:val="clear" w:pos="4536"/>
        <w:tab w:val="right" w:pos="6960"/>
        <w:tab w:val="clear" w:pos="9072"/>
      </w:tabs>
      <w:spacing w:before="120"/>
      <w:rPr>
        <w:rFonts w:ascii="Arial" w:hAnsi="Arial" w:cs="Arial"/>
        <w:sz w:val="13"/>
      </w:rPr>
    </w:pPr>
    <w:r w:rsidRPr="009B459A">
      <w:rPr>
        <w:rFonts w:ascii="Arial" w:hAnsi="Arial" w:cs="Arial"/>
        <w:sz w:val="13"/>
      </w:rPr>
      <w:t>main\</w:t>
    </w:r>
    <w:r w:rsidRPr="009B459A">
      <w:rPr>
        <w:rFonts w:ascii="Arial" w:hAnsi="Arial" w:cs="Arial"/>
        <w:sz w:val="13"/>
      </w:rPr>
      <w:t>levirg\</w:t>
    </w:r>
    <w:r w:rsidRPr="009B459A">
      <w:rPr>
        <w:rFonts w:ascii="Arial" w:hAnsi="Arial" w:cs="Arial"/>
        <w:sz w:val="13"/>
      </w:rPr>
      <w:t>15977003</w:t>
    </w:r>
    <w:r w:rsidRPr="009B459A">
      <w:rPr>
        <w:rFonts w:ascii="Arial" w:hAnsi="Arial" w:cs="Arial"/>
        <w:sz w:val="13"/>
      </w:rPr>
      <w:t>_1</w:t>
    </w:r>
    <w:r w:rsidRPr="009B459A">
      <w:rPr>
        <w:rFonts w:ascii="Arial" w:hAnsi="Arial" w:cs="Arial"/>
        <w:sz w:val="13"/>
      </w:rPr>
      <w:t>.doc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RPr="00832870" w:rsidP="0049666F" w14:paraId="625A8466" w14:textId="77777777">
    <w:pPr>
      <w:pStyle w:val="WWWAXA-P1"/>
      <w:rPr>
        <w:rFonts w:ascii="Arial" w:hAnsi="Arial"/>
        <w:sz w:val="14"/>
        <w:lang w:val="en-AU"/>
      </w:rPr>
    </w:pPr>
    <w:r>
      <w:rPr>
        <w:rFonts w:ascii="Arial" w:hAnsi="Arial"/>
        <w:noProof/>
        <w:sz w:val="14"/>
        <w:lang w:val="en-AU" w:eastAsia="zh-CN"/>
      </w:rPr>
      <mc:AlternateContent>
        <mc:Choice Requires="wps">
          <w:drawing>
            <wp:anchor distT="0" distB="0" distL="114300" distR="114300" simplePos="0" relativeHeight="251680768"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8" name="MSIPCM95cf43c085a7de57625b1472" descr="{&quot;HashCode&quot;:-203075045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60310" cy="27305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7B7AFF" w:rsidRPr="001D7186" w:rsidP="001D7186" w14:textId="200785E3">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95cf43c085a7de57625b1472" o:spid="_x0000_s2051" type="#_x0000_t202" alt="{&quot;HashCode&quot;:-2030750456,&quot;Height&quot;:841.0,&quot;Width&quot;:595.0,&quot;Placement&quot;:&quot;Footer&quot;,&quot;Index&quot;:&quot;Primary&quot;,&quot;Section&quot;:1,&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1792" o:allowincell="f" filled="f" stroked="f" strokeweight="0.5pt">
              <v:textbox inset=",0,,0">
                <w:txbxContent>
                  <w:p w:rsidR="007B7AFF" w:rsidRPr="001D7186" w:rsidP="001D7186" w14:paraId="78D03887" w14:textId="200785E3">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sidRPr="00832870">
      <w:rPr>
        <w:rFonts w:ascii="Arial" w:hAnsi="Arial"/>
        <w:sz w:val="14"/>
        <w:lang w:val="en-AU"/>
      </w:rPr>
      <w:t>www.axa-im.com</w:t>
    </w:r>
    <w:r>
      <w:rPr>
        <w:rFonts w:ascii="Arial" w:hAnsi="Arial"/>
        <w:noProof/>
        <w:sz w:val="14"/>
        <w:lang w:val="en-AU" w:eastAsia="zh-CN"/>
      </w:rPr>
      <mc:AlternateContent>
        <mc:Choice Requires="wps">
          <w:drawing>
            <wp:anchor distT="0" distB="0" distL="114300" distR="114300" simplePos="0" relativeHeight="251674624"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14" name="AutoShape 5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40404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0" o:spid="_x0000_s205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0832"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73600"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39" name="Image 49"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25710" name="Picture 49" descr="axa_IM_logo2015_RVB_10"/>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p>
  <w:p w:rsidR="007B7AFF" w:rsidRPr="00832870" w:rsidP="006A0016" w14:paraId="45963218" w14:textId="77777777">
    <w:pPr>
      <w:pStyle w:val="WWWAXA-P1"/>
      <w:tabs>
        <w:tab w:val="clear" w:pos="4536"/>
        <w:tab w:val="right" w:pos="6960"/>
        <w:tab w:val="clear" w:pos="9072"/>
      </w:tabs>
      <w:spacing w:before="120"/>
      <w:jc w:val="left"/>
      <w:rPr>
        <w:rFonts w:ascii="Arial" w:hAnsi="Arial"/>
        <w:b w:val="0"/>
        <w:sz w:val="14"/>
        <w:lang w:val="en-AU"/>
      </w:rPr>
    </w:pPr>
    <w:r w:rsidRPr="00832870">
      <w:rPr>
        <w:rFonts w:ascii="Arial" w:hAnsi="Arial"/>
        <w:b w:val="0"/>
        <w:sz w:val="14"/>
        <w:lang w:val="en-AU"/>
      </w:rPr>
      <w:t>main\levirg\14815967_1.doc</w:t>
    </w:r>
  </w:p>
  <w:p w:rsidR="007B7AFF" w:rsidRPr="00832870" w:rsidP="00653423" w14:paraId="2E0C91EB" w14:textId="77777777">
    <w:pPr>
      <w:pStyle w:val="WWWAXA-P1"/>
      <w:tabs>
        <w:tab w:val="clear" w:pos="4536"/>
        <w:tab w:val="right" w:pos="6960"/>
        <w:tab w:val="clear" w:pos="9072"/>
      </w:tabs>
      <w:spacing w:before="120"/>
      <w:jc w:val="left"/>
      <w:rPr>
        <w:rFonts w:ascii="Arial" w:hAnsi="Arial"/>
        <w:b w:val="0"/>
        <w:sz w:val="14"/>
        <w:lang w:val="en-AU"/>
      </w:rPr>
    </w:pPr>
  </w:p>
  <w:p w:rsidR="007B7AFF" w:rsidRPr="00832870" w:rsidP="00607BFA" w14:paraId="3346BDFD" w14:textId="77777777">
    <w:pPr>
      <w:pStyle w:val="WWWAXA-P1"/>
      <w:tabs>
        <w:tab w:val="clear" w:pos="4536"/>
        <w:tab w:val="right" w:pos="6960"/>
        <w:tab w:val="clear" w:pos="9072"/>
      </w:tabs>
      <w:spacing w:before="120"/>
      <w:jc w:val="left"/>
      <w:rPr>
        <w:rFonts w:ascii="Arial" w:hAnsi="Arial"/>
        <w:b w:val="0"/>
        <w:sz w:val="14"/>
        <w:lang w:val="en-AU"/>
      </w:rPr>
    </w:pPr>
  </w:p>
  <w:p w:rsidR="007B7AFF" w:rsidRPr="00832870" w:rsidP="00607BFA" w14:paraId="3BF34FAD" w14:textId="77777777">
    <w:pPr>
      <w:pStyle w:val="WWWAXA-P1"/>
      <w:tabs>
        <w:tab w:val="clear" w:pos="4536"/>
        <w:tab w:val="right" w:pos="6960"/>
        <w:tab w:val="clear" w:pos="9072"/>
      </w:tabs>
      <w:spacing w:before="120"/>
      <w:jc w:val="left"/>
      <w:rPr>
        <w:rFonts w:ascii="Arial" w:hAnsi="Arial"/>
        <w:b w:val="0"/>
        <w:sz w:val="14"/>
        <w:lang w:val="en-AU"/>
      </w:rPr>
    </w:pPr>
  </w:p>
  <w:p w:rsidR="007B7AFF" w:rsidRPr="00832870" w:rsidP="005D29C1" w14:paraId="0044859B" w14:textId="77777777">
    <w:pPr>
      <w:pStyle w:val="WWWAXA-P1"/>
      <w:tabs>
        <w:tab w:val="clear" w:pos="4536"/>
        <w:tab w:val="right" w:pos="6960"/>
        <w:tab w:val="clear" w:pos="9072"/>
      </w:tabs>
      <w:spacing w:before="120"/>
      <w:jc w:val="left"/>
      <w:rPr>
        <w:rFonts w:ascii="Arial" w:hAnsi="Arial"/>
        <w:b w:val="0"/>
        <w:sz w:val="14"/>
        <w:lang w:val="en-AU"/>
      </w:rPr>
    </w:pPr>
  </w:p>
  <w:p w:rsidR="007B7AFF" w:rsidRPr="00832870" w:rsidP="00607BFA" w14:paraId="5FC6320B" w14:textId="77777777">
    <w:pPr>
      <w:pStyle w:val="WWWAXA-P1"/>
      <w:tabs>
        <w:tab w:val="clear" w:pos="4536"/>
        <w:tab w:val="right" w:pos="6960"/>
        <w:tab w:val="clear" w:pos="9072"/>
      </w:tabs>
      <w:spacing w:before="120"/>
      <w:jc w:val="left"/>
      <w:rPr>
        <w:rFonts w:ascii="Arial" w:hAnsi="Arial"/>
        <w:b w:val="0"/>
        <w:sz w:val="14"/>
        <w:lang w:val="en-AU"/>
      </w:rPr>
    </w:pPr>
  </w:p>
  <w:p w:rsidR="007B7AFF" w:rsidRPr="00832870" w:rsidP="00AB1A16" w14:paraId="517ACCAD" w14:textId="77777777">
    <w:pPr>
      <w:pStyle w:val="WWWAXA-P1"/>
      <w:tabs>
        <w:tab w:val="clear" w:pos="4536"/>
        <w:tab w:val="right" w:pos="6960"/>
        <w:tab w:val="clear" w:pos="9072"/>
      </w:tabs>
      <w:spacing w:before="120"/>
      <w:jc w:val="left"/>
      <w:rPr>
        <w:rFonts w:ascii="Arial" w:hAnsi="Arial"/>
        <w:b w:val="0"/>
        <w:sz w:val="13"/>
        <w:lang w:val="en-AU"/>
      </w:rPr>
    </w:pPr>
  </w:p>
  <w:p w:rsidR="007B7AFF" w:rsidRPr="00832870" w:rsidP="00AB1A16" w14:paraId="6F0AFAA9" w14:textId="77777777">
    <w:pPr>
      <w:pStyle w:val="WWWAXA-P1"/>
      <w:tabs>
        <w:tab w:val="clear" w:pos="4536"/>
        <w:tab w:val="right" w:pos="6960"/>
        <w:tab w:val="clear" w:pos="9072"/>
      </w:tabs>
      <w:spacing w:before="120"/>
      <w:jc w:val="left"/>
      <w:rPr>
        <w:rFonts w:ascii="Arial" w:hAnsi="Arial"/>
        <w:b w:val="0"/>
        <w:sz w:val="12"/>
        <w:lang w:val="en-AU"/>
      </w:rPr>
    </w:pPr>
  </w:p>
  <w:p w:rsidR="007B7AFF" w:rsidRPr="00832870" w:rsidP="009B459A" w14:paraId="133F223A" w14:textId="77777777">
    <w:pPr>
      <w:pStyle w:val="WWWAXA-P1"/>
      <w:tabs>
        <w:tab w:val="clear" w:pos="4536"/>
        <w:tab w:val="right" w:pos="6960"/>
        <w:tab w:val="clear" w:pos="9072"/>
      </w:tabs>
      <w:spacing w:before="120"/>
      <w:jc w:val="left"/>
      <w:rPr>
        <w:rFonts w:ascii="Arial" w:hAnsi="Arial"/>
        <w:b w:val="0"/>
        <w:sz w:val="12"/>
        <w:lang w:val="en-AU"/>
      </w:rPr>
    </w:pPr>
  </w:p>
  <w:p w:rsidR="007B7AFF" w:rsidRPr="006F22D5" w:rsidP="009B459A" w14:paraId="7810D638" w14:textId="3438F652">
    <w:pPr>
      <w:pStyle w:val="WWWAXA-P1"/>
      <w:tabs>
        <w:tab w:val="clear" w:pos="4536"/>
        <w:tab w:val="right" w:pos="6960"/>
        <w:tab w:val="clear" w:pos="9072"/>
      </w:tabs>
      <w:spacing w:before="120"/>
      <w:jc w:val="left"/>
      <w:rPr>
        <w:rFonts w:ascii="Arial" w:hAnsi="Arial"/>
        <w:b w:val="0"/>
        <w:sz w:val="12"/>
      </w:rPr>
    </w:pPr>
    <w:bookmarkStart w:id="2" w:name="PathOtherPages1"/>
    <w:r>
      <w:rPr>
        <w:rFonts w:ascii="Arial" w:hAnsi="Arial"/>
        <w:b w:val="0"/>
        <w:sz w:val="12"/>
      </w:rPr>
      <w:t>MAIN\KKHO\39297283_2.docx</w:t>
    </w:r>
    <w:bookmarkEnd w:id="2"/>
    <w:r>
      <w:rPr>
        <w:rFonts w:ascii="Arial" w:hAnsi="Arial"/>
        <w:b w:val="0"/>
        <w:sz w:val="12"/>
      </w:rPr>
      <w:t xml:space="preserve">  </w:t>
    </w:r>
    <w:bookmarkStart w:id="3" w:name="TitleOtherPages1"/>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486C" w:rsidP="00584C91" w14:paraId="5FE64AD5" w14:textId="77822392">
    <w:pPr>
      <w:pStyle w:val="Footer"/>
      <w:tabs>
        <w:tab w:val="clear" w:pos="4536"/>
        <w:tab w:val="right" w:pos="6960"/>
        <w:tab w:val="clear" w:pos="9072"/>
      </w:tabs>
      <w:spacing w:before="120"/>
      <w:rPr>
        <w:rFonts w:ascii="Arial" w:hAnsi="Arial" w:cs="Arial"/>
        <w:sz w:val="12"/>
        <w:lang w:val="en-GB"/>
      </w:rPr>
    </w:pPr>
    <w:r w:rsidRPr="00595DF3">
      <w:rPr>
        <w:rFonts w:ascii="Arial" w:hAnsi="Arial" w:cs="Arial"/>
        <w:noProof/>
        <w:sz w:val="16"/>
        <w:szCs w:val="16"/>
        <w:lang w:val="en-AU" w:eastAsia="zh-CN"/>
      </w:rPr>
      <mc:AlternateContent>
        <mc:Choice Requires="wps">
          <w:drawing>
            <wp:anchor distT="0" distB="0" distL="114300" distR="114300" simplePos="0" relativeHeight="251684864" behindDoc="1" locked="0" layoutInCell="1" allowOverlap="1">
              <wp:simplePos x="0" y="0"/>
              <wp:positionH relativeFrom="margin">
                <wp:posOffset>12700</wp:posOffset>
              </wp:positionH>
              <wp:positionV relativeFrom="page">
                <wp:posOffset>9375856</wp:posOffset>
              </wp:positionV>
              <wp:extent cx="6840220" cy="0"/>
              <wp:effectExtent l="0" t="0" r="36830" b="19050"/>
              <wp:wrapNone/>
              <wp:docPr id="48" name="AutoShape 5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404040"/>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5" type="#_x0000_t32" style="width:538.6pt;height:0;margin-top:738.25pt;margin-left: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30592" strokecolor="#404040" strokeweight="1pt">
              <w10:wrap anchorx="margin"/>
            </v:shape>
          </w:pict>
        </mc:Fallback>
      </mc:AlternateContent>
    </w:r>
    <w:r w:rsidR="00165018">
      <w:rPr>
        <w:rFonts w:ascii="Arial" w:hAnsi="Arial" w:cs="Arial"/>
        <w:sz w:val="12"/>
        <w:lang w:val="en-GB"/>
      </w:rPr>
      <w:t xml:space="preserve"> </w:t>
    </w:r>
  </w:p>
  <w:p w:rsidR="00783338" w:rsidP="00584C91" w14:paraId="5BA4F98D" w14:textId="630686C3">
    <w:pPr>
      <w:pStyle w:val="Footer"/>
      <w:tabs>
        <w:tab w:val="clear" w:pos="4536"/>
        <w:tab w:val="right" w:pos="6960"/>
        <w:tab w:val="clear" w:pos="9072"/>
      </w:tabs>
      <w:spacing w:before="120"/>
      <w:rPr>
        <w:rFonts w:ascii="Arial" w:hAnsi="Arial" w:cs="Arial"/>
        <w:sz w:val="12"/>
        <w:lang w:val="en-GB"/>
      </w:rPr>
    </w:pPr>
  </w:p>
  <w:p w:rsidR="00783338" w:rsidP="00584C91" w14:paraId="0C6CE04D" w14:textId="091F9E86">
    <w:pPr>
      <w:pStyle w:val="Footer"/>
      <w:tabs>
        <w:tab w:val="clear" w:pos="4536"/>
        <w:tab w:val="right" w:pos="6960"/>
        <w:tab w:val="clear" w:pos="9072"/>
      </w:tabs>
      <w:spacing w:before="120"/>
      <w:rPr>
        <w:rFonts w:ascii="Arial" w:hAnsi="Arial" w:cs="Arial"/>
        <w:sz w:val="12"/>
        <w:lang w:val="en-GB"/>
      </w:rPr>
    </w:pPr>
    <w:bookmarkStart w:id="4" w:name="PathPages2"/>
    <w:r>
      <w:rPr>
        <w:noProof/>
        <w:color w:val="1F497D"/>
        <w:lang w:val="en-AU" w:eastAsia="zh-CN"/>
      </w:rPr>
      <w:drawing>
        <wp:inline distT="0" distB="0" distL="0" distR="0">
          <wp:extent cx="1076325" cy="476250"/>
          <wp:effectExtent l="0" t="0" r="0" b="0"/>
          <wp:docPr id="43" name="Picture 43"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79296" name="Picture 2" descr="cid:image001.jpg@01D42817.20570640"/>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bookmarkEnd w:id="4"/>
  </w:p>
  <w:p w:rsidR="008D540E" w:rsidP="00584C91" w14:paraId="1D1133DA" w14:textId="37FEFC60">
    <w:pPr>
      <w:pStyle w:val="Footer"/>
      <w:tabs>
        <w:tab w:val="clear" w:pos="4536"/>
        <w:tab w:val="right" w:pos="6960"/>
        <w:tab w:val="clear" w:pos="9072"/>
      </w:tabs>
      <w:spacing w:before="120"/>
      <w:rPr>
        <w:rFonts w:ascii="Arial" w:hAnsi="Arial" w:cs="Arial"/>
        <w:sz w:val="12"/>
        <w:lang w:val="en-GB"/>
      </w:rPr>
    </w:pPr>
  </w:p>
  <w:p w:rsidR="008D540E" w:rsidRPr="008D540E" w:rsidP="00584C91" w14:paraId="4C24C1F8" w14:textId="3F228330">
    <w:pPr>
      <w:pStyle w:val="Footer"/>
      <w:tabs>
        <w:tab w:val="clear" w:pos="4536"/>
        <w:tab w:val="right" w:pos="6960"/>
        <w:tab w:val="clear" w:pos="9072"/>
      </w:tabs>
      <w:spacing w:before="120"/>
      <w:rPr>
        <w:rFonts w:ascii="Arial" w:hAnsi="Arial" w:cs="Arial"/>
        <w:sz w:val="12"/>
        <w:lang w:val="en-GB"/>
      </w:rPr>
    </w:pPr>
    <w:bookmarkStart w:id="5" w:name="PathFirstPage1"/>
    <w:r>
      <w:rPr>
        <w:rFonts w:ascii="Arial" w:hAnsi="Arial" w:cs="Arial"/>
        <w:sz w:val="12"/>
        <w:lang w:val="en-GB"/>
      </w:rPr>
      <w:t>MAIN\KKHO\39297283_2.docx</w:t>
    </w:r>
    <w:bookmarkEnd w:id="5"/>
    <w:r>
      <w:rPr>
        <w:rFonts w:ascii="Arial" w:hAnsi="Arial" w:cs="Arial"/>
        <w:sz w:val="12"/>
        <w:lang w:val="en-GB"/>
      </w:rPr>
      <w:t xml:space="preserve">  </w:t>
    </w:r>
    <w:bookmarkStart w:id="6" w:name="TitleFirstPage1"/>
    <w:bookmarkEnd w:id="6"/>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486C" w:rsidP="00584C91" w14:paraId="7E013652" w14:textId="536A7C33">
    <w:pPr>
      <w:pStyle w:val="Footer"/>
      <w:tabs>
        <w:tab w:val="clear" w:pos="4536"/>
        <w:tab w:val="left" w:pos="4708"/>
        <w:tab w:val="clear" w:pos="9072"/>
      </w:tabs>
      <w:spacing w:before="120"/>
      <w:rPr>
        <w:rFonts w:ascii="Arial" w:hAnsi="Arial" w:cs="Arial"/>
        <w:color w:val="FFFFFF" w:themeColor="background1"/>
        <w:sz w:val="12"/>
        <w:szCs w:val="16"/>
      </w:rPr>
    </w:pPr>
    <w:r w:rsidRPr="00595DF3">
      <w:rPr>
        <w:rFonts w:ascii="Arial" w:hAnsi="Arial" w:cs="Arial"/>
        <w:noProof/>
        <w:color w:val="FFFFFF" w:themeColor="background1"/>
        <w:sz w:val="16"/>
        <w:szCs w:val="16"/>
        <w:lang w:val="en-AU" w:eastAsia="zh-CN"/>
      </w:rPr>
      <mc:AlternateContent>
        <mc:Choice Requires="wps">
          <w:drawing>
            <wp:anchor distT="0" distB="0" distL="114300" distR="114300" simplePos="0" relativeHeight="251686912" behindDoc="1" locked="0" layoutInCell="1" allowOverlap="1">
              <wp:simplePos x="0" y="0"/>
              <wp:positionH relativeFrom="margin">
                <wp:posOffset>-1476</wp:posOffset>
              </wp:positionH>
              <wp:positionV relativeFrom="page">
                <wp:posOffset>9359346</wp:posOffset>
              </wp:positionV>
              <wp:extent cx="6840220" cy="0"/>
              <wp:effectExtent l="0" t="0" r="36830" b="19050"/>
              <wp:wrapNone/>
              <wp:docPr id="51" name="AutoShape 5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404040"/>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8" type="#_x0000_t32" style="width:538.6pt;height:0;margin-top:736.95pt;margin-left:-0.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8544" strokecolor="#404040" strokeweight="1pt">
              <w10:wrap anchorx="margin"/>
            </v:shape>
          </w:pict>
        </mc:Fallback>
      </mc:AlternateContent>
    </w:r>
  </w:p>
  <w:p w:rsidR="00783338" w:rsidP="00584C91" w14:paraId="659CDA4A" w14:textId="41846A1D">
    <w:pPr>
      <w:pStyle w:val="Footer"/>
      <w:tabs>
        <w:tab w:val="clear" w:pos="4536"/>
        <w:tab w:val="left" w:pos="4708"/>
        <w:tab w:val="clear" w:pos="9072"/>
      </w:tabs>
      <w:spacing w:before="120"/>
      <w:rPr>
        <w:rFonts w:ascii="Arial" w:hAnsi="Arial" w:cs="Arial"/>
        <w:color w:val="FFFFFF" w:themeColor="background1"/>
        <w:sz w:val="12"/>
        <w:szCs w:val="16"/>
      </w:rPr>
    </w:pPr>
  </w:p>
  <w:p w:rsidR="00783338" w:rsidRPr="00783338" w:rsidP="00584C91" w14:paraId="3BEFE0BE" w14:textId="44FB443E">
    <w:pPr>
      <w:pStyle w:val="Footer"/>
      <w:tabs>
        <w:tab w:val="clear" w:pos="4536"/>
        <w:tab w:val="left" w:pos="4708"/>
        <w:tab w:val="clear" w:pos="9072"/>
      </w:tabs>
      <w:spacing w:before="120"/>
      <w:rPr>
        <w:rFonts w:ascii="Arial" w:hAnsi="Arial" w:cs="Arial"/>
        <w:color w:val="FFFFFF" w:themeColor="background1"/>
        <w:sz w:val="12"/>
        <w:szCs w:val="16"/>
      </w:rPr>
    </w:pPr>
    <w:bookmarkStart w:id="8" w:name="PathPages6"/>
    <w:r>
      <w:rPr>
        <w:noProof/>
        <w:color w:val="1F497D"/>
        <w:lang w:val="en-AU" w:eastAsia="zh-CN"/>
      </w:rPr>
      <w:t>MAIN\KKHO\39297283_2.docx</w:t>
    </w:r>
    <w:bookmarkEnd w:id="8"/>
    <w:r>
      <w:rPr>
        <w:rFonts w:ascii="Arial" w:hAnsi="Arial" w:cs="Arial"/>
        <w:color w:val="FFFFFF" w:themeColor="background1"/>
        <w:sz w:val="12"/>
        <w:szCs w:val="16"/>
      </w:rPr>
      <w:t xml:space="preserve">  </w:t>
    </w:r>
    <w:bookmarkStart w:id="9" w:name="TitlePages6"/>
    <w:bookmarkEnd w:id="9"/>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RPr="000E5FB4" w:rsidP="0049666F" w14:paraId="6CD4CB98" w14:textId="77777777">
    <w:pPr>
      <w:pStyle w:val="WWWAXA-P1"/>
      <w:rPr>
        <w:rFonts w:ascii="Arial" w:hAnsi="Arial"/>
        <w:sz w:val="14"/>
        <w:lang w:val="en-US"/>
      </w:rPr>
    </w:pPr>
    <w:r>
      <w:rPr>
        <w:rFonts w:ascii="Arial" w:hAnsi="Arial"/>
        <w:noProof/>
        <w:sz w:val="14"/>
        <w:lang w:val="en-AU" w:eastAsia="zh-CN"/>
      </w:rPr>
      <mc:AlternateContent>
        <mc:Choice Requires="wps">
          <w:drawing>
            <wp:anchor distT="0" distB="0" distL="114300" distR="114300" simplePos="0" relativeHeight="251682816"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44" name="MSIPCM46694878bbd000b4121e8d4f" descr="{&quot;HashCode&quot;:-2030750456,&quot;Height&quot;:841.0,&quot;Width&quot;:595.0,&quot;Placement&quot;:&quot;Footer&quot;,&quot;Index&quot;:&quot;FirstPage&quot;,&quot;Section&quot;:6,&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60310" cy="27305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7B7AFF" w:rsidRPr="001D7186" w:rsidP="001D7186" w14:textId="6D63636F">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6694878bbd000b4121e8d4f" o:spid="_x0000_s2061" type="#_x0000_t202" alt="{&quot;HashCode&quot;:-2030750456,&quot;Height&quot;:841.0,&quot;Width&quot;:595.0,&quot;Placement&quot;:&quot;Footer&quot;,&quot;Index&quot;:&quot;FirstPage&quot;,&quot;Section&quot;:6,&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3840" o:allowincell="f" filled="f" stroked="f" strokeweight="0.5pt">
              <v:textbox inset=",0,,0">
                <w:txbxContent>
                  <w:p w:rsidR="007B7AFF" w:rsidRPr="001D7186" w:rsidP="001D7186" w14:paraId="56EF7D49" w14:textId="6D63636F">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Pr>
        <w:rFonts w:ascii="Arial" w:hAnsi="Arial"/>
        <w:noProof/>
        <w:sz w:val="14"/>
        <w:lang w:val="en-AU" w:eastAsia="zh-CN"/>
      </w:rPr>
      <mc:AlternateContent>
        <mc:Choice Requires="wps">
          <w:drawing>
            <wp:anchor distT="0" distB="0" distL="114300" distR="114300" simplePos="0" relativeHeight="251665408"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5" name="AutoShape 2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40404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206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0048"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60288"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46" name="Image 28"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13437" name="Picture 28" descr="axa_IM_logo2015_RVB_10"/>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r w:rsidRPr="000E5FB4">
      <w:rPr>
        <w:rFonts w:ascii="Arial" w:hAnsi="Arial"/>
        <w:sz w:val="14"/>
        <w:lang w:val="en-US"/>
      </w:rPr>
      <w:t>arial bold size 10 – AXA Blue</w:t>
    </w:r>
  </w:p>
  <w:p w:rsidR="007B7AFF" w:rsidRPr="000E5FB4" w:rsidP="00653423" w14:paraId="3A93794F" w14:textId="77777777">
    <w:pPr>
      <w:pStyle w:val="WWWAXA-P1"/>
      <w:tabs>
        <w:tab w:val="clear" w:pos="4536"/>
        <w:tab w:val="right" w:pos="6960"/>
        <w:tab w:val="clear" w:pos="9072"/>
      </w:tabs>
      <w:spacing w:before="120"/>
      <w:jc w:val="left"/>
      <w:rPr>
        <w:rFonts w:ascii="Arial" w:hAnsi="Arial"/>
        <w:b w:val="0"/>
        <w:sz w:val="14"/>
        <w:lang w:val="en-US"/>
      </w:rPr>
    </w:pPr>
  </w:p>
  <w:p w:rsidR="007B7AFF" w:rsidRPr="000E5FB4" w:rsidP="00607BFA" w14:paraId="46A1A58A" w14:textId="77777777">
    <w:pPr>
      <w:pStyle w:val="WWWAXA-P1"/>
      <w:tabs>
        <w:tab w:val="clear" w:pos="4536"/>
        <w:tab w:val="right" w:pos="6960"/>
        <w:tab w:val="clear" w:pos="9072"/>
      </w:tabs>
      <w:spacing w:before="120"/>
      <w:jc w:val="left"/>
      <w:rPr>
        <w:rFonts w:ascii="Arial" w:hAnsi="Arial"/>
        <w:b w:val="0"/>
        <w:sz w:val="14"/>
        <w:lang w:val="en-US"/>
      </w:rPr>
    </w:pPr>
  </w:p>
  <w:p w:rsidR="007B7AFF" w:rsidRPr="000E5FB4" w:rsidP="00607BFA" w14:paraId="425870CE" w14:textId="77777777">
    <w:pPr>
      <w:pStyle w:val="WWWAXA-P1"/>
      <w:tabs>
        <w:tab w:val="clear" w:pos="4536"/>
        <w:tab w:val="right" w:pos="6960"/>
        <w:tab w:val="clear" w:pos="9072"/>
      </w:tabs>
      <w:spacing w:before="120"/>
      <w:jc w:val="left"/>
      <w:rPr>
        <w:rFonts w:ascii="Arial" w:hAnsi="Arial"/>
        <w:b w:val="0"/>
        <w:sz w:val="14"/>
        <w:lang w:val="en-US"/>
      </w:rPr>
    </w:pPr>
  </w:p>
  <w:p w:rsidR="007B7AFF" w:rsidRPr="000E5FB4" w:rsidP="005D29C1" w14:paraId="55EC6839" w14:textId="77777777">
    <w:pPr>
      <w:pStyle w:val="WWWAXA-P1"/>
      <w:tabs>
        <w:tab w:val="clear" w:pos="4536"/>
        <w:tab w:val="right" w:pos="6960"/>
        <w:tab w:val="clear" w:pos="9072"/>
      </w:tabs>
      <w:spacing w:before="120"/>
      <w:jc w:val="left"/>
      <w:rPr>
        <w:rFonts w:ascii="Arial" w:hAnsi="Arial"/>
        <w:b w:val="0"/>
        <w:sz w:val="14"/>
        <w:lang w:val="en-US"/>
      </w:rPr>
    </w:pPr>
  </w:p>
  <w:p w:rsidR="007B7AFF" w:rsidRPr="000E5FB4" w:rsidP="00607BFA" w14:paraId="6967474B" w14:textId="77777777">
    <w:pPr>
      <w:pStyle w:val="WWWAXA-P1"/>
      <w:tabs>
        <w:tab w:val="clear" w:pos="4536"/>
        <w:tab w:val="right" w:pos="6960"/>
        <w:tab w:val="clear" w:pos="9072"/>
      </w:tabs>
      <w:spacing w:before="120"/>
      <w:jc w:val="left"/>
      <w:rPr>
        <w:rFonts w:ascii="Arial" w:hAnsi="Arial"/>
        <w:b w:val="0"/>
        <w:sz w:val="14"/>
        <w:lang w:val="en-US"/>
      </w:rPr>
    </w:pPr>
  </w:p>
  <w:p w:rsidR="007B7AFF" w:rsidRPr="000E5FB4" w:rsidP="009B459A" w14:paraId="3A26FA5D" w14:textId="77777777">
    <w:pPr>
      <w:pStyle w:val="WWWAXA-P1"/>
      <w:tabs>
        <w:tab w:val="clear" w:pos="4536"/>
        <w:tab w:val="right" w:pos="6960"/>
        <w:tab w:val="clear" w:pos="9072"/>
      </w:tabs>
      <w:spacing w:before="120"/>
      <w:jc w:val="left"/>
      <w:rPr>
        <w:rFonts w:ascii="Arial" w:hAnsi="Arial"/>
        <w:b w:val="0"/>
        <w:sz w:val="13"/>
        <w:lang w:val="en-US"/>
      </w:rPr>
    </w:pPr>
    <w:r w:rsidRPr="000E5FB4">
      <w:rPr>
        <w:rFonts w:ascii="Arial" w:hAnsi="Arial"/>
        <w:b w:val="0"/>
        <w:sz w:val="13"/>
        <w:lang w:val="en-US"/>
      </w:rPr>
      <w:t>main\</w:t>
    </w:r>
    <w:r w:rsidRPr="000E5FB4">
      <w:rPr>
        <w:rFonts w:ascii="Arial" w:hAnsi="Arial"/>
        <w:b w:val="0"/>
        <w:sz w:val="13"/>
        <w:lang w:val="en-US"/>
      </w:rPr>
      <w:t>levirg\</w:t>
    </w:r>
    <w:r w:rsidRPr="000E5FB4">
      <w:rPr>
        <w:rFonts w:ascii="Arial" w:hAnsi="Arial"/>
        <w:b w:val="0"/>
        <w:sz w:val="13"/>
        <w:lang w:val="en-US"/>
      </w:rPr>
      <w:t>15977003</w:t>
    </w:r>
    <w:r w:rsidRPr="000E5FB4">
      <w:rPr>
        <w:rFonts w:ascii="Arial" w:hAnsi="Arial"/>
        <w:b w:val="0"/>
        <w:sz w:val="13"/>
        <w:lang w:val="en-US"/>
      </w:rPr>
      <w:t>_1</w:t>
    </w:r>
    <w:r w:rsidRPr="000E5FB4">
      <w:rPr>
        <w:rFonts w:ascii="Arial" w:hAnsi="Arial"/>
        <w:b w:val="0"/>
        <w:sz w:val="13"/>
        <w:lang w:val="en-US"/>
      </w:rPr>
      <w:t>.doc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79FA" w:rsidRPr="00FA1E9F" w:rsidP="00584C91" w14:paraId="4AFB5FA6" w14:textId="1F177AB2">
    <w:pPr>
      <w:pStyle w:val="Footer"/>
      <w:tabs>
        <w:tab w:val="clear" w:pos="4536"/>
        <w:tab w:val="right" w:pos="6960"/>
        <w:tab w:val="clear" w:pos="9072"/>
      </w:tabs>
      <w:spacing w:before="120"/>
      <w:rPr>
        <w:rFonts w:ascii="Arial" w:hAnsi="Arial" w:cs="Arial"/>
        <w:noProof/>
        <w:color w:val="FFFFFF" w:themeColor="background1"/>
        <w:sz w:val="16"/>
        <w:szCs w:val="16"/>
        <w:lang w:val="en-AU" w:eastAsia="zh-CN"/>
      </w:rPr>
    </w:pPr>
    <w:r w:rsidRPr="008D53D3">
      <w:rPr>
        <w:noProof/>
        <w:color w:val="FFFFFF" w:themeColor="background1"/>
        <w:sz w:val="16"/>
        <w:szCs w:val="16"/>
        <w:lang w:val="en-AU" w:eastAsia="zh-CN"/>
      </w:rPr>
      <mc:AlternateContent>
        <mc:Choice Requires="wps">
          <w:drawing>
            <wp:anchor distT="0" distB="0" distL="114300" distR="114300" simplePos="0" relativeHeight="251688960" behindDoc="1" locked="0" layoutInCell="1" allowOverlap="1">
              <wp:simplePos x="0" y="0"/>
              <wp:positionH relativeFrom="margin">
                <wp:posOffset>-17780</wp:posOffset>
              </wp:positionH>
              <wp:positionV relativeFrom="page">
                <wp:posOffset>9587387</wp:posOffset>
              </wp:positionV>
              <wp:extent cx="6840220" cy="0"/>
              <wp:effectExtent l="0" t="0" r="36830" b="19050"/>
              <wp:wrapNone/>
              <wp:docPr id="47" name="AutoShape 5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404040"/>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63" type="#_x0000_t32" style="width:538.6pt;height:0;margin-top:754.9pt;margin-left:-1.4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6496" strokecolor="#404040" strokeweight="1pt">
              <w10:wrap anchorx="margin"/>
            </v:shape>
          </w:pict>
        </mc:Fallback>
      </mc:AlternateContent>
    </w:r>
    <w:r w:rsidR="00463E0F">
      <w:rPr>
        <w:noProof/>
        <w:color w:val="1F497D"/>
        <w:lang w:val="en-AU" w:eastAsia="zh-CN"/>
      </w:rPr>
      <w:drawing>
        <wp:inline distT="0" distB="0" distL="0" distR="0">
          <wp:extent cx="1076325" cy="476250"/>
          <wp:effectExtent l="0" t="0" r="0" b="0"/>
          <wp:docPr id="50" name="Picture 50"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69319" name="Picture 2" descr="cid:image001.jpg@01D42817.20570640"/>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r w:rsidR="001D7186">
      <w:rPr>
        <w:rFonts w:ascii="Arial" w:hAnsi="Arial" w:cs="Arial"/>
        <w:noProof/>
        <w:sz w:val="16"/>
        <w:szCs w:val="16"/>
        <w:lang w:val="en-AU" w:eastAsia="zh-CN"/>
      </w:rPr>
      <mc:AlternateContent>
        <mc:Choice Requires="wps">
          <w:drawing>
            <wp:anchor distT="0" distB="0" distL="114300" distR="114300" simplePos="0" relativeHeight="25169100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9" name="MSIPCM4300454286f136273ab83913" descr="{&quot;HashCode&quot;:-2030750456,&quot;Height&quot;:841.0,&quot;Width&quot;:595.0,&quot;Placement&quot;:&quot;Footer&quot;,&quot;Index&quot;:&quot;Primary&quot;,&quot;Section&quot;:9,&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60310" cy="27305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1D7186" w:rsidRPr="001D7186" w:rsidP="001D7186" w14:textId="3D92CCAD">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300454286f136273ab83913" o:spid="_x0000_s2064" type="#_x0000_t202" alt="{&quot;HashCode&quot;:-2030750456,&quot;Height&quot;:841.0,&quot;Width&quot;:595.0,&quot;Placement&quot;:&quot;Footer&quot;,&quot;Index&quot;:&quot;Primary&quot;,&quot;Section&quot;:9,&quot;Top&quot;:0.0,&quot;Left&quot;:0.0}" style="width:595.3pt;height:21.5pt;margin-top:805.35pt;margin-left:0;mso-position-horizontal-relative:page;mso-position-vertical-relative:page;mso-wrap-distance-bottom:0;mso-wrap-distance-left:9pt;mso-wrap-distance-right:9pt;mso-wrap-distance-top:0;mso-wrap-style:square;position:absolute;visibility:visible;v-text-anchor:bottom;z-index:251692032" o:allowincell="f" filled="f" stroked="f" strokeweight="0.5pt">
              <v:textbox inset=",0,,0">
                <w:txbxContent>
                  <w:p w:rsidR="001D7186" w:rsidRPr="001D7186" w:rsidP="001D7186" w14:paraId="2C0517B6" w14:textId="3D92CCAD">
                    <w:pPr>
                      <w:jc w:val="center"/>
                      <w:rPr>
                        <w:rFonts w:ascii="Calibri" w:hAnsi="Calibri" w:cs="Calibri"/>
                        <w:color w:val="000000"/>
                        <w:sz w:val="20"/>
                      </w:rPr>
                    </w:pPr>
                  </w:p>
                </w:txbxContent>
              </v:textbox>
            </v:shape>
          </w:pict>
        </mc:Fallback>
      </mc:AlternateContent>
    </w:r>
    <w:r w:rsidRPr="008D53D3" w:rsidR="007B7AFF">
      <w:rPr>
        <w:rFonts w:ascii="Arial" w:hAnsi="Arial" w:cs="Arial"/>
        <w:noProof/>
        <w:color w:val="FFFFFF" w:themeColor="background1"/>
        <w:sz w:val="16"/>
        <w:szCs w:val="16"/>
        <w:lang w:val="en-AU" w:eastAsia="zh-CN"/>
      </w:rPr>
      <w:t xml:space="preserve">  </w:t>
    </w:r>
    <w:bookmarkStart w:id="14" w:name="PathPages9"/>
    <w:r w:rsidR="00646698">
      <w:rPr>
        <w:rFonts w:ascii="Arial" w:hAnsi="Arial" w:cs="Arial"/>
        <w:noProof/>
        <w:color w:val="FFFFFF" w:themeColor="background1"/>
        <w:sz w:val="12"/>
        <w:szCs w:val="16"/>
        <w:lang w:val="en-AU" w:eastAsia="zh-CN"/>
      </w:rPr>
      <w:t>MAIN\KKHO\39297283_2.docx</w:t>
    </w:r>
    <w:bookmarkEnd w:id="14"/>
    <w:r w:rsidR="00FF79FA">
      <w:rPr>
        <w:rFonts w:ascii="Arial" w:hAnsi="Arial" w:cs="Arial"/>
        <w:noProof/>
        <w:color w:val="FFFFFF" w:themeColor="background1"/>
        <w:sz w:val="12"/>
        <w:szCs w:val="16"/>
        <w:lang w:val="en-AU" w:eastAsia="zh-CN"/>
      </w:rPr>
      <w:t xml:space="preserve">  </w:t>
    </w:r>
    <w:bookmarkStart w:id="15" w:name="TitlePages9"/>
    <w:bookmarkEnd w:id="15"/>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46698" w14:paraId="10B588E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RPr="00835F4D" w:rsidP="0049666F" w14:paraId="04F90B7E" w14:textId="77777777">
    <w:pPr>
      <w:pStyle w:val="EXPERTISEP2"/>
    </w:pPr>
    <w:r>
      <w:rPr>
        <w:lang w:val="en-AU" w:eastAsia="zh-CN"/>
      </w:rPr>
      <mc:AlternateContent>
        <mc:Choice Requires="wps">
          <w:drawing>
            <wp:anchor distT="0" distB="0" distL="114300" distR="114300" simplePos="0" relativeHeight="251671552" behindDoc="0" locked="0" layoutInCell="1" allowOverlap="1">
              <wp:simplePos x="0" y="0"/>
              <wp:positionH relativeFrom="margin">
                <wp:posOffset>4320540</wp:posOffset>
              </wp:positionH>
              <wp:positionV relativeFrom="page">
                <wp:posOffset>-1270</wp:posOffset>
              </wp:positionV>
              <wp:extent cx="2520315" cy="360045"/>
              <wp:effectExtent l="0" t="0" r="0" b="3175"/>
              <wp:wrapNone/>
              <wp:docPr id="16" name="Text Box 4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520315" cy="360045"/>
                      </a:xfrm>
                      <a:prstGeom prst="rect">
                        <a:avLst/>
                      </a:prstGeom>
                      <a:gradFill rotWithShape="1">
                        <a:gsLst>
                          <a:gs pos="0">
                            <a:srgbClr val="1F497D"/>
                          </a:gs>
                          <a:gs pos="100000">
                            <a:srgbClr val="007BC4"/>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B7AFF" w:rsidRPr="006577BB" w:rsidP="00173188" w14:textId="77777777">
                          <w:pPr>
                            <w:pStyle w:val="ARIALREGULARSIZE8-P2"/>
                          </w:pPr>
                          <w:r w:rsidRPr="0051412C">
                            <w:rPr>
                              <w:highlight w:val="yellow"/>
                            </w:rPr>
                            <w:t>ARIAL REGULAR SIZE 8</w:t>
                          </w:r>
                        </w:p>
                      </w:txbxContent>
                    </wps:txbx>
                    <wps:bodyPr rot="0" vert="horz" wrap="square" lIns="180000" tIns="216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2049" type="#_x0000_t202" style="width:198.45pt;height:28.35pt;margin-top:-0.1pt;margin-left:340.2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2576" fillcolor="#1f497d" stroked="f">
              <v:fill color2="#007bc4" rotate="t" angle="90" focus="100%" type="gradient"/>
              <v:textbox inset="14.17pt,17.01pt,14.17pt,0">
                <w:txbxContent>
                  <w:p w:rsidR="007B7AFF" w:rsidRPr="006577BB" w:rsidP="00173188" w14:paraId="065123BA" w14:textId="77777777">
                    <w:pPr>
                      <w:pStyle w:val="ARIALREGULARSIZE8-P2"/>
                    </w:pPr>
                    <w:r w:rsidRPr="0051412C">
                      <w:rPr>
                        <w:highlight w:val="yellow"/>
                      </w:rPr>
                      <w:t>ARIAL REGULAR SIZE 8</w:t>
                    </w:r>
                  </w:p>
                </w:txbxContent>
              </v:textbox>
              <w10:wrap anchorx="margin"/>
            </v:shape>
          </w:pict>
        </mc:Fallback>
      </mc:AlternateContent>
    </w:r>
    <w:r w:rsidRPr="0051412C">
      <w:rPr>
        <w:highlight w:val="yellow"/>
      </w:rPr>
      <w:t>FRAMLINGTON EQUITIES</w:t>
    </w:r>
    <w:r w:rsidRPr="00835F4D">
      <w:t xml:space="preserve"> </w:t>
    </w:r>
  </w:p>
  <w:p w:rsidR="007B7AFF" w:rsidRPr="0051412C" w:rsidP="0049666F" w14:paraId="613A9453" w14:textId="77777777">
    <w:pPr>
      <w:pStyle w:val="FundName-P2"/>
    </w:pPr>
    <w:r w:rsidRPr="00874617">
      <w:t>A</w:t>
    </w:r>
    <w:r>
      <w:t xml:space="preserve">XA World Funds – </w:t>
    </w:r>
    <w:r>
      <w:rPr>
        <w:noProof/>
        <w:color w:val="862567"/>
        <w:lang w:val="en-AU" w:eastAsia="zh-CN"/>
      </w:rPr>
      <mc:AlternateContent>
        <mc:Choice Requires="wps">
          <w:drawing>
            <wp:anchor distT="0" distB="0" distL="114300" distR="114300" simplePos="0" relativeHeight="251667456"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15" name="AutoShape 4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333333"/>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2050"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8000" strokecolor="#333" strokeweight="1pt">
              <w10:wrap anchorx="margin"/>
            </v:shape>
          </w:pict>
        </mc:Fallback>
      </mc:AlternateContent>
    </w:r>
    <w:r>
      <w:t>US High Yield Bonds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P="0049666F" w14:paraId="7D063A64" w14:textId="77777777">
    <w:pPr>
      <w:pStyle w:val="EXPERTISE-P1"/>
    </w:pPr>
    <w:r>
      <w:rPr>
        <w:lang w:val="en-AU" w:eastAsia="zh-CN"/>
      </w:rPr>
      <mc:AlternateContent>
        <mc:Choice Requires="wps">
          <w:drawing>
            <wp:anchor distT="0" distB="0" distL="114300" distR="114300" simplePos="0" relativeHeight="251678720" behindDoc="0" locked="0" layoutInCell="1" allowOverlap="1">
              <wp:simplePos x="0" y="0"/>
              <wp:positionH relativeFrom="margin">
                <wp:posOffset>4309745</wp:posOffset>
              </wp:positionH>
              <wp:positionV relativeFrom="page">
                <wp:posOffset>0</wp:posOffset>
              </wp:positionV>
              <wp:extent cx="2520315" cy="482600"/>
              <wp:effectExtent l="0" t="0" r="0" b="0"/>
              <wp:wrapNone/>
              <wp:docPr id="13" name="Text Box 5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B7AFF" w:rsidP="00A8098E" w14:textId="5D7BA225">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P="00FA0D94" w14:textId="2FDD07C8">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Pr="006E0326" w:rsidR="00295107">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2053" type="#_x0000_t202" style="width:198.45pt;height:38pt;margin-top:0;margin-left:339.3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9744" fillcolor="#1f497d" stroked="f">
              <v:fill color2="#548dd4" rotate="t" angle="90" focus="100%" type="gradient"/>
              <v:textbox inset="14.17pt,11.34pt,14.17pt,0">
                <w:txbxContent>
                  <w:p w:rsidR="007B7AFF" w:rsidP="00A8098E" w14:paraId="405A39AC" w14:textId="5D7BA225">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P="00FA0D94" w14:paraId="606341C4" w14:textId="2FDD07C8">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Pr="006E0326" w:rsidR="00295107">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v:textbox>
              <w10:wrap anchorx="margin"/>
            </v:shape>
          </w:pict>
        </mc:Fallback>
      </mc:AlternateContent>
    </w:r>
  </w:p>
  <w:p w:rsidR="007B7AFF" w:rsidRPr="00835F4D" w:rsidP="0049666F" w14:paraId="72FB1426" w14:textId="0CA29BF2">
    <w:pPr>
      <w:pStyle w:val="EXPERTISE-P1"/>
    </w:pPr>
    <w:r>
      <w:rPr>
        <w:rFonts w:eastAsia="PMingLiU" w:hint="eastAsia"/>
        <w:lang w:eastAsia="zh-HK"/>
      </w:rPr>
      <w:t>固定收益</w:t>
    </w:r>
    <w:r w:rsidRPr="000E5FB4">
      <w:t xml:space="preserve"> </w:t>
    </w:r>
  </w:p>
  <w:p w:rsidR="007B7AFF" w:rsidRPr="00447720" w:rsidP="00447720" w14:paraId="2540DF88" w14:textId="65F8B4C8">
    <w:pPr>
      <w:pStyle w:val="FundName-P1"/>
    </w:pPr>
    <w:r w:rsidRPr="00447720">
      <w:rPr>
        <w:rFonts w:hint="eastAsia"/>
      </w:rPr>
      <w:t>安盛環球基金</w:t>
    </w:r>
    <w:r w:rsidR="00CC457D">
      <w:rPr>
        <w:rFonts w:hint="eastAsia"/>
      </w:rPr>
      <w:t xml:space="preserve"> -</w:t>
    </w:r>
    <w:r w:rsidRPr="00447720">
      <w:rPr>
        <w:noProof/>
        <w:lang w:val="en-AU" w:eastAsia="zh-CN"/>
      </w:rPr>
      <mc:AlternateContent>
        <mc:Choice Requires="wps">
          <w:drawing>
            <wp:anchor distT="0" distB="0" distL="114300" distR="114300" simplePos="0" relativeHeight="251669504"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12" name="AutoShape 4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333333"/>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2054"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5952" strokecolor="#333" strokeweight="1pt">
              <w10:wrap anchorx="margin"/>
            </v:shape>
          </w:pict>
        </mc:Fallback>
      </mc:AlternateContent>
    </w:r>
    <w:r w:rsidR="00CC457D">
      <w:t xml:space="preserve"> </w:t>
    </w:r>
    <w:r w:rsidRPr="00447720" w:rsidR="0093331C">
      <w:rPr>
        <w:rFonts w:hint="eastAsia"/>
      </w:rPr>
      <w:t>環球策略債券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RPr="00B63D56" w:rsidP="0049666F" w14:paraId="5D67E1D5" w14:textId="37B173D2">
    <w:pPr>
      <w:pStyle w:val="EXPERTISEP2"/>
    </w:pPr>
    <w:r w:rsidRPr="00B63D56">
      <w:rPr>
        <w:lang w:val="en-AU" w:eastAsia="zh-CN"/>
      </w:rPr>
      <mc:AlternateContent>
        <mc:Choice Requires="wps">
          <w:drawing>
            <wp:anchor distT="0" distB="0" distL="114300" distR="114300" simplePos="0" relativeHeight="251676672" behindDoc="0" locked="0" layoutInCell="1" allowOverlap="1">
              <wp:simplePos x="0" y="0"/>
              <wp:positionH relativeFrom="margin">
                <wp:posOffset>4327671</wp:posOffset>
              </wp:positionH>
              <wp:positionV relativeFrom="page">
                <wp:posOffset>8060</wp:posOffset>
              </wp:positionV>
              <wp:extent cx="2520315" cy="431800"/>
              <wp:effectExtent l="1905" t="0" r="1905" b="0"/>
              <wp:wrapNone/>
              <wp:docPr id="10" name="Text Box 5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B6CB0" w:rsidP="00DB6CB0" w14:textId="77777777">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P="00DB6CB0" w14:textId="4D804A17">
                          <w:pPr>
                            <w:pStyle w:val="ARIALREGULARSIZE9"/>
                            <w:spacing w:line="200" w:lineRule="exact"/>
                            <w:rPr>
                              <w:sz w:val="18"/>
                              <w:szCs w:val="18"/>
                            </w:rPr>
                          </w:pPr>
                          <w:r w:rsidRPr="006E0326">
                            <w:rPr>
                              <w:sz w:val="18"/>
                              <w:szCs w:val="18"/>
                              <w:lang w:val="en-US"/>
                            </w:rPr>
                            <w:t>202</w:t>
                          </w:r>
                          <w:r w:rsidR="00B63D56">
                            <w:rPr>
                              <w:sz w:val="18"/>
                              <w:szCs w:val="18"/>
                              <w:lang w:val="en-US"/>
                            </w:rPr>
                            <w:t>3</w:t>
                          </w:r>
                          <w:r w:rsidRPr="006E0326" w:rsidR="00DB6CB0">
                            <w:rPr>
                              <w:rFonts w:eastAsia="PMingLiU" w:hint="eastAsia"/>
                              <w:sz w:val="18"/>
                              <w:szCs w:val="18"/>
                              <w:lang w:val="en-US" w:eastAsia="zh-TW"/>
                            </w:rPr>
                            <w:t>年</w:t>
                          </w:r>
                          <w:r w:rsidR="00F63423">
                            <w:rPr>
                              <w:rFonts w:eastAsia="PMingLiU"/>
                              <w:sz w:val="18"/>
                              <w:szCs w:val="18"/>
                              <w:lang w:val="en-US" w:eastAsia="zh-TW"/>
                            </w:rPr>
                            <w:t>[*]</w:t>
                          </w:r>
                          <w:r w:rsidRPr="006E0326" w:rsidR="00DB6CB0">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2056" type="#_x0000_t202" style="width:198.45pt;height:34pt;margin-top:0.65pt;margin-left:340.7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7696" fillcolor="#1f497d" stroked="f">
              <v:fill color2="#548dd4" rotate="t" angle="90" focus="100%" type="gradient"/>
              <v:textbox inset="14.17pt,11.34pt,14.17pt,0">
                <w:txbxContent>
                  <w:p w:rsidR="00DB6CB0" w:rsidP="00DB6CB0" w14:paraId="25D07A03" w14:textId="77777777">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P="00DB6CB0" w14:paraId="2D61F94D" w14:textId="4D804A17">
                    <w:pPr>
                      <w:pStyle w:val="ARIALREGULARSIZE9"/>
                      <w:spacing w:line="200" w:lineRule="exact"/>
                      <w:rPr>
                        <w:sz w:val="18"/>
                        <w:szCs w:val="18"/>
                      </w:rPr>
                    </w:pPr>
                    <w:r w:rsidRPr="006E0326">
                      <w:rPr>
                        <w:sz w:val="18"/>
                        <w:szCs w:val="18"/>
                        <w:lang w:val="en-US"/>
                      </w:rPr>
                      <w:t>202</w:t>
                    </w:r>
                    <w:r w:rsidR="00B63D56">
                      <w:rPr>
                        <w:sz w:val="18"/>
                        <w:szCs w:val="18"/>
                        <w:lang w:val="en-US"/>
                      </w:rPr>
                      <w:t>3</w:t>
                    </w:r>
                    <w:r w:rsidRPr="006E0326" w:rsidR="00DB6CB0">
                      <w:rPr>
                        <w:rFonts w:eastAsia="PMingLiU" w:hint="eastAsia"/>
                        <w:sz w:val="18"/>
                        <w:szCs w:val="18"/>
                        <w:lang w:val="en-US" w:eastAsia="zh-TW"/>
                      </w:rPr>
                      <w:t>年</w:t>
                    </w:r>
                    <w:r w:rsidR="00F63423">
                      <w:rPr>
                        <w:rFonts w:eastAsia="PMingLiU"/>
                        <w:sz w:val="18"/>
                        <w:szCs w:val="18"/>
                        <w:lang w:val="en-US" w:eastAsia="zh-TW"/>
                      </w:rPr>
                      <w:t>[*]</w:t>
                    </w:r>
                    <w:r w:rsidRPr="006E0326" w:rsidR="00DB6CB0">
                      <w:rPr>
                        <w:rFonts w:eastAsia="PMingLiU" w:hint="eastAsia"/>
                        <w:sz w:val="18"/>
                        <w:szCs w:val="18"/>
                        <w:lang w:val="en-US" w:eastAsia="zh-TW"/>
                      </w:rPr>
                      <w:t>月</w:t>
                    </w:r>
                  </w:p>
                </w:txbxContent>
              </v:textbox>
              <w10:wrap anchorx="margin"/>
            </v:shape>
          </w:pict>
        </mc:Fallback>
      </mc:AlternateContent>
    </w:r>
    <w:r w:rsidRPr="00B63D56" w:rsidR="00DB6CB0">
      <w:rPr>
        <w:rFonts w:ascii="PMingLiU" w:eastAsia="PMingLiU" w:hAnsi="PMingLiU" w:hint="eastAsia"/>
        <w:lang w:eastAsia="zh-HK"/>
      </w:rPr>
      <w:t>固定收益</w:t>
    </w:r>
  </w:p>
  <w:p w:rsidR="007B7AFF" w:rsidRPr="00CC457D" w:rsidP="00E07E30" w14:paraId="754F9C4A" w14:textId="2A3BD6C2">
    <w:pPr>
      <w:pStyle w:val="FundName-P2"/>
      <w:spacing w:line="260" w:lineRule="exact"/>
      <w:rPr>
        <w:rFonts w:ascii="PMingLiU" w:eastAsia="PMingLiU" w:hAnsi="PMingLiU"/>
        <w:lang w:eastAsia="zh-TW"/>
      </w:rPr>
    </w:pPr>
    <w:r w:rsidRPr="00CC457D">
      <w:rPr>
        <w:rFonts w:ascii="PMingLiU" w:eastAsia="PMingLiU" w:hAnsi="PMingLiU"/>
        <w:noProof/>
        <w:color w:val="862567"/>
        <w:lang w:val="en-AU" w:eastAsia="zh-CN"/>
      </w:rPr>
      <mc:AlternateContent>
        <mc:Choice Requires="wps">
          <w:drawing>
            <wp:anchor distT="0" distB="0" distL="114300" distR="114300" simplePos="0" relativeHeight="251658240"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9" name="AutoShape 7"/>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333333"/>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7"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7216" strokecolor="#333" strokeweight="1pt">
              <w10:wrap anchorx="margin"/>
            </v:shape>
          </w:pict>
        </mc:Fallback>
      </mc:AlternateContent>
    </w:r>
    <w:r w:rsidRPr="00CC457D" w:rsidR="00DB6CB0">
      <w:rPr>
        <w:rFonts w:ascii="PMingLiU" w:eastAsia="PMingLiU" w:hAnsi="PMingLiU" w:hint="eastAsia"/>
        <w:lang w:val="fr-FR" w:eastAsia="zh-TW"/>
      </w:rPr>
      <w:t>安盛環球基金</w:t>
    </w:r>
    <w:r w:rsidR="00CC457D">
      <w:rPr>
        <w:rFonts w:ascii="PMingLiU" w:eastAsia="PMingLiU" w:hAnsi="PMingLiU" w:hint="eastAsia"/>
        <w:lang w:val="fr-FR" w:eastAsia="zh-TW"/>
      </w:rPr>
      <w:t xml:space="preserve"> -</w:t>
    </w:r>
    <w:r w:rsidR="00CC457D">
      <w:rPr>
        <w:rFonts w:ascii="PMingLiU" w:eastAsia="PMingLiU" w:hAnsi="PMingLiU"/>
        <w:lang w:val="fr-FR" w:eastAsia="zh-TW"/>
      </w:rPr>
      <w:t xml:space="preserve"> </w:t>
    </w:r>
    <w:r w:rsidRPr="00CC457D" w:rsidR="00DB6CB0">
      <w:rPr>
        <w:rFonts w:ascii="PMingLiU" w:eastAsia="PMingLiU" w:hAnsi="PMingLiU" w:hint="eastAsia"/>
        <w:lang w:val="fr-FR" w:eastAsia="zh-TW"/>
      </w:rPr>
      <w:t>環球策略債券</w:t>
    </w:r>
    <w:r w:rsidRPr="00CC457D">
      <w:rPr>
        <w:rFonts w:ascii="PMingLiU" w:eastAsia="PMingLiU" w:hAnsi="PMingLiU"/>
        <w:lang w:eastAsia="zh-TW"/>
      </w:rPr>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RPr="00835F4D" w:rsidP="0049666F" w14:paraId="65D3BE9B" w14:textId="77777777">
    <w:pPr>
      <w:pStyle w:val="EXPERTISE-P1"/>
    </w:pPr>
    <w:r>
      <w:rPr>
        <w:lang w:val="en-AU" w:eastAsia="zh-CN"/>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ge">
                <wp:align>top</wp:align>
              </wp:positionV>
              <wp:extent cx="2520315" cy="431800"/>
              <wp:effectExtent l="0" t="0" r="0" b="0"/>
              <wp:wrapNone/>
              <wp:docPr id="7" name="Zone de texte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B7AFF" w:rsidRPr="00B56998" w:rsidP="0043512C" w14:textId="77777777">
                          <w:pPr>
                            <w:pStyle w:val="ARIALREGULARSIZE9"/>
                            <w:spacing w:line="200" w:lineRule="exact"/>
                            <w:rPr>
                              <w:rFonts w:ascii="Arial Gras" w:hAnsi="Arial Gras"/>
                              <w:b/>
                              <w:caps/>
                              <w:sz w:val="16"/>
                              <w:szCs w:val="16"/>
                              <w:lang w:val="en-US"/>
                            </w:rPr>
                          </w:pP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2059" type="#_x0000_t202" style="width:198.45pt;height:34pt;margin-top:0;margin-left:147.25pt;mso-height-percent:0;mso-height-relative:margin;mso-position-horizontal:outside;mso-position-horizontal-relative:margin;mso-position-vertical:top;mso-position-vertical-relative:page;mso-width-percent:0;mso-width-relative:margin;mso-wrap-distance-bottom:0;mso-wrap-distance-left:9pt;mso-wrap-distance-right:9pt;mso-wrap-distance-top:0;mso-wrap-style:square;position:absolute;visibility:visible;v-text-anchor:top;z-index:251662336" fillcolor="#1f497d" stroked="f">
              <v:fill color2="#548dd4" rotate="t" angle="90" focus="100%" type="gradient"/>
              <v:textbox inset="14.17pt,11.34pt,14.17pt,0">
                <w:txbxContent>
                  <w:p w:rsidR="007B7AFF" w:rsidRPr="00B56998" w:rsidP="0043512C" w14:paraId="4D22B043" w14:textId="77777777">
                    <w:pPr>
                      <w:pStyle w:val="ARIALREGULARSIZE9"/>
                      <w:spacing w:line="200" w:lineRule="exact"/>
                      <w:rPr>
                        <w:rFonts w:ascii="Arial Gras" w:hAnsi="Arial Gras"/>
                        <w:b/>
                        <w:caps/>
                        <w:sz w:val="16"/>
                        <w:szCs w:val="16"/>
                        <w:lang w:val="en-US"/>
                      </w:rPr>
                    </w:pPr>
                  </w:p>
                </w:txbxContent>
              </v:textbox>
              <w10:wrap anchorx="margin"/>
            </v:shape>
          </w:pict>
        </mc:Fallback>
      </mc:AlternateContent>
    </w:r>
    <w:r w:rsidRPr="001954A9">
      <w:rPr>
        <w:highlight w:val="yellow"/>
      </w:rPr>
      <w:t>ARIAL BOLD SIZE 9</w:t>
    </w:r>
  </w:p>
  <w:p w:rsidR="007B7AFF" w:rsidRPr="001954A9" w:rsidP="00447720" w14:paraId="074436B3" w14:textId="77777777">
    <w:pPr>
      <w:pStyle w:val="FundName-P1"/>
    </w:pPr>
    <w:r w:rsidRPr="001954A9">
      <w:t xml:space="preserve">AXA WORLD FUNDS– </w:t>
    </w:r>
    <w:r>
      <w:t>US High Yield Bonds</w:t>
    </w:r>
  </w:p>
  <w:p w:rsidR="007B7AFF" w:rsidRPr="0049666F" w:rsidP="00447720" w14:paraId="5EF32434" w14:textId="77777777">
    <w:pPr>
      <w:pStyle w:val="FundName-P1"/>
    </w:pPr>
    <w:r>
      <w:rPr>
        <w:noProof/>
        <w:lang w:val="en-AU" w:eastAsia="zh-CN"/>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6" name="AutoShape 2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333333"/>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2060"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2096" strokecolor="#333" strokeweight="1pt">
              <w10:wrap anchorx="margin"/>
            </v:shape>
          </w:pict>
        </mc:Fallback>
      </mc:AlternateContent>
    </w:r>
    <w:r w:rsidRPr="0049666F">
      <w:t>Linefeed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14.65pt" o:bullet="t">
        <v:imagedata r:id="rId1" o:title=""/>
      </v:shape>
    </w:pict>
  </w:numPicBullet>
  <w:abstractNum w:abstractNumId="0">
    <w:nsid w:val="0000000C"/>
    <w:multiLevelType w:val="hybridMultilevel"/>
    <w:tmpl w:val="1070FFF8"/>
    <w:lvl w:ilvl="0">
      <w:start w:val="1"/>
      <w:numFmt w:val="bullet"/>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hint="default"/>
      </w:rPr>
    </w:lvl>
    <w:lvl w:ilvl="8">
      <w:start w:val="1"/>
      <w:numFmt w:val="bullet"/>
      <w:lvlText w:val=""/>
      <w:lvlJc w:val="left"/>
      <w:pPr>
        <w:ind w:left="6525" w:hanging="360"/>
      </w:pPr>
      <w:rPr>
        <w:rFonts w:ascii="Wingdings" w:hAnsi="Wingdings" w:hint="default"/>
      </w:rPr>
    </w:lvl>
  </w:abstractNum>
  <w:abstractNum w:abstractNumId="1">
    <w:nsid w:val="00000013"/>
    <w:multiLevelType w:val="hybridMultilevel"/>
    <w:tmpl w:val="FE5A55DE"/>
    <w:lvl w:ilvl="0">
      <w:start w:val="1"/>
      <w:numFmt w:val="bullet"/>
      <w:lvlText w:val=""/>
      <w:lvlJc w:val="left"/>
      <w:pPr>
        <w:ind w:left="152" w:hanging="360"/>
      </w:pPr>
      <w:rPr>
        <w:rFonts w:ascii="Wingdings" w:hAnsi="Wingdings" w:hint="default"/>
      </w:rPr>
    </w:lvl>
    <w:lvl w:ilvl="1">
      <w:start w:val="1"/>
      <w:numFmt w:val="bullet"/>
      <w:lvlText w:val="o"/>
      <w:lvlJc w:val="left"/>
      <w:pPr>
        <w:ind w:left="872" w:hanging="360"/>
      </w:pPr>
      <w:rPr>
        <w:rFonts w:ascii="Courier New" w:hAnsi="Courier New" w:hint="default"/>
      </w:rPr>
    </w:lvl>
    <w:lvl w:ilvl="2">
      <w:start w:val="1"/>
      <w:numFmt w:val="bullet"/>
      <w:lvlText w:val=""/>
      <w:lvlJc w:val="left"/>
      <w:pPr>
        <w:ind w:left="1592" w:hanging="360"/>
      </w:pPr>
      <w:rPr>
        <w:rFonts w:ascii="Wingdings" w:hAnsi="Wingdings" w:hint="default"/>
      </w:rPr>
    </w:lvl>
    <w:lvl w:ilvl="3">
      <w:start w:val="1"/>
      <w:numFmt w:val="bullet"/>
      <w:lvlText w:val=""/>
      <w:lvlJc w:val="left"/>
      <w:pPr>
        <w:ind w:left="2312" w:hanging="360"/>
      </w:pPr>
      <w:rPr>
        <w:rFonts w:ascii="Symbol" w:hAnsi="Symbol" w:hint="default"/>
      </w:rPr>
    </w:lvl>
    <w:lvl w:ilvl="4">
      <w:start w:val="1"/>
      <w:numFmt w:val="bullet"/>
      <w:lvlText w:val="o"/>
      <w:lvlJc w:val="left"/>
      <w:pPr>
        <w:ind w:left="3032" w:hanging="360"/>
      </w:pPr>
      <w:rPr>
        <w:rFonts w:ascii="Courier New" w:hAnsi="Courier New" w:hint="default"/>
      </w:rPr>
    </w:lvl>
    <w:lvl w:ilvl="5">
      <w:start w:val="1"/>
      <w:numFmt w:val="bullet"/>
      <w:lvlText w:val=""/>
      <w:lvlJc w:val="left"/>
      <w:pPr>
        <w:ind w:left="3752" w:hanging="360"/>
      </w:pPr>
      <w:rPr>
        <w:rFonts w:ascii="Wingdings" w:hAnsi="Wingdings" w:hint="default"/>
      </w:rPr>
    </w:lvl>
    <w:lvl w:ilvl="6">
      <w:start w:val="1"/>
      <w:numFmt w:val="bullet"/>
      <w:lvlText w:val=""/>
      <w:lvlJc w:val="left"/>
      <w:pPr>
        <w:ind w:left="4472" w:hanging="360"/>
      </w:pPr>
      <w:rPr>
        <w:rFonts w:ascii="Symbol" w:hAnsi="Symbol" w:hint="default"/>
      </w:rPr>
    </w:lvl>
    <w:lvl w:ilvl="7">
      <w:start w:val="1"/>
      <w:numFmt w:val="bullet"/>
      <w:lvlText w:val="o"/>
      <w:lvlJc w:val="left"/>
      <w:pPr>
        <w:ind w:left="5192" w:hanging="360"/>
      </w:pPr>
      <w:rPr>
        <w:rFonts w:ascii="Courier New" w:hAnsi="Courier New" w:hint="default"/>
      </w:rPr>
    </w:lvl>
    <w:lvl w:ilvl="8">
      <w:start w:val="1"/>
      <w:numFmt w:val="bullet"/>
      <w:lvlText w:val=""/>
      <w:lvlJc w:val="left"/>
      <w:pPr>
        <w:ind w:left="5912" w:hanging="360"/>
      </w:pPr>
      <w:rPr>
        <w:rFonts w:ascii="Wingdings" w:hAnsi="Wingdings" w:hint="default"/>
      </w:rPr>
    </w:lvl>
  </w:abstractNum>
  <w:abstractNum w:abstractNumId="2">
    <w:nsid w:val="00000019"/>
    <w:multiLevelType w:val="hybridMultilevel"/>
    <w:tmpl w:val="1A64F2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1195681"/>
    <w:multiLevelType w:val="hybridMultilevel"/>
    <w:tmpl w:val="477A8918"/>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14B4A82"/>
    <w:multiLevelType w:val="hybridMultilevel"/>
    <w:tmpl w:val="605624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2523F4E"/>
    <w:multiLevelType w:val="hybridMultilevel"/>
    <w:tmpl w:val="D91C9EB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028B3743"/>
    <w:multiLevelType w:val="hybridMultilevel"/>
    <w:tmpl w:val="756E8F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95C3432"/>
    <w:multiLevelType w:val="hybridMultilevel"/>
    <w:tmpl w:val="2144B10E"/>
    <w:lvl w:ilvl="0">
      <w:start w:val="1"/>
      <w:numFmt w:val="bullet"/>
      <w:lvlText w:val=""/>
      <w:lvlJc w:val="left"/>
      <w:pPr>
        <w:ind w:left="976" w:hanging="360"/>
      </w:pPr>
      <w:rPr>
        <w:rFonts w:ascii="Wingdings" w:hAnsi="Wingdings" w:hint="default"/>
      </w:rPr>
    </w:lvl>
    <w:lvl w:ilvl="1" w:tentative="1">
      <w:start w:val="1"/>
      <w:numFmt w:val="bullet"/>
      <w:lvlText w:val="o"/>
      <w:lvlJc w:val="left"/>
      <w:pPr>
        <w:ind w:left="1696" w:hanging="360"/>
      </w:pPr>
      <w:rPr>
        <w:rFonts w:ascii="Courier New" w:hAnsi="Courier New" w:cs="Courier New" w:hint="default"/>
      </w:rPr>
    </w:lvl>
    <w:lvl w:ilvl="2" w:tentative="1">
      <w:start w:val="1"/>
      <w:numFmt w:val="bullet"/>
      <w:lvlText w:val=""/>
      <w:lvlJc w:val="left"/>
      <w:pPr>
        <w:ind w:left="2416" w:hanging="360"/>
      </w:pPr>
      <w:rPr>
        <w:rFonts w:ascii="Wingdings" w:hAnsi="Wingdings" w:hint="default"/>
      </w:rPr>
    </w:lvl>
    <w:lvl w:ilvl="3" w:tentative="1">
      <w:start w:val="1"/>
      <w:numFmt w:val="bullet"/>
      <w:lvlText w:val=""/>
      <w:lvlJc w:val="left"/>
      <w:pPr>
        <w:ind w:left="3136" w:hanging="360"/>
      </w:pPr>
      <w:rPr>
        <w:rFonts w:ascii="Symbol" w:hAnsi="Symbol" w:hint="default"/>
      </w:rPr>
    </w:lvl>
    <w:lvl w:ilvl="4" w:tentative="1">
      <w:start w:val="1"/>
      <w:numFmt w:val="bullet"/>
      <w:lvlText w:val="o"/>
      <w:lvlJc w:val="left"/>
      <w:pPr>
        <w:ind w:left="3856" w:hanging="360"/>
      </w:pPr>
      <w:rPr>
        <w:rFonts w:ascii="Courier New" w:hAnsi="Courier New" w:cs="Courier New" w:hint="default"/>
      </w:rPr>
    </w:lvl>
    <w:lvl w:ilvl="5" w:tentative="1">
      <w:start w:val="1"/>
      <w:numFmt w:val="bullet"/>
      <w:lvlText w:val=""/>
      <w:lvlJc w:val="left"/>
      <w:pPr>
        <w:ind w:left="4576" w:hanging="360"/>
      </w:pPr>
      <w:rPr>
        <w:rFonts w:ascii="Wingdings" w:hAnsi="Wingdings" w:hint="default"/>
      </w:rPr>
    </w:lvl>
    <w:lvl w:ilvl="6" w:tentative="1">
      <w:start w:val="1"/>
      <w:numFmt w:val="bullet"/>
      <w:lvlText w:val=""/>
      <w:lvlJc w:val="left"/>
      <w:pPr>
        <w:ind w:left="5296" w:hanging="360"/>
      </w:pPr>
      <w:rPr>
        <w:rFonts w:ascii="Symbol" w:hAnsi="Symbol" w:hint="default"/>
      </w:rPr>
    </w:lvl>
    <w:lvl w:ilvl="7" w:tentative="1">
      <w:start w:val="1"/>
      <w:numFmt w:val="bullet"/>
      <w:lvlText w:val="o"/>
      <w:lvlJc w:val="left"/>
      <w:pPr>
        <w:ind w:left="6016" w:hanging="360"/>
      </w:pPr>
      <w:rPr>
        <w:rFonts w:ascii="Courier New" w:hAnsi="Courier New" w:cs="Courier New" w:hint="default"/>
      </w:rPr>
    </w:lvl>
    <w:lvl w:ilvl="8" w:tentative="1">
      <w:start w:val="1"/>
      <w:numFmt w:val="bullet"/>
      <w:lvlText w:val=""/>
      <w:lvlJc w:val="left"/>
      <w:pPr>
        <w:ind w:left="6736" w:hanging="360"/>
      </w:pPr>
      <w:rPr>
        <w:rFonts w:ascii="Wingdings" w:hAnsi="Wingdings" w:hint="default"/>
      </w:rPr>
    </w:lvl>
  </w:abstractNum>
  <w:abstractNum w:abstractNumId="8">
    <w:nsid w:val="0F3F0680"/>
    <w:multiLevelType w:val="hybridMultilevel"/>
    <w:tmpl w:val="2B6299C8"/>
    <w:lvl w:ilvl="0">
      <w:start w:val="1"/>
      <w:numFmt w:val="decimal"/>
      <w:lvlText w:val="%1."/>
      <w:lvlJc w:val="left"/>
      <w:pPr>
        <w:ind w:left="973" w:hanging="360"/>
      </w:pPr>
    </w:lvl>
    <w:lvl w:ilvl="1" w:tentative="1">
      <w:start w:val="1"/>
      <w:numFmt w:val="lowerLetter"/>
      <w:lvlText w:val="%2."/>
      <w:lvlJc w:val="left"/>
      <w:pPr>
        <w:ind w:left="1693" w:hanging="360"/>
      </w:pPr>
    </w:lvl>
    <w:lvl w:ilvl="2" w:tentative="1">
      <w:start w:val="1"/>
      <w:numFmt w:val="lowerRoman"/>
      <w:lvlText w:val="%3."/>
      <w:lvlJc w:val="right"/>
      <w:pPr>
        <w:ind w:left="2413" w:hanging="180"/>
      </w:pPr>
    </w:lvl>
    <w:lvl w:ilvl="3" w:tentative="1">
      <w:start w:val="1"/>
      <w:numFmt w:val="decimal"/>
      <w:lvlText w:val="%4."/>
      <w:lvlJc w:val="left"/>
      <w:pPr>
        <w:ind w:left="3133" w:hanging="360"/>
      </w:pPr>
    </w:lvl>
    <w:lvl w:ilvl="4" w:tentative="1">
      <w:start w:val="1"/>
      <w:numFmt w:val="lowerLetter"/>
      <w:lvlText w:val="%5."/>
      <w:lvlJc w:val="left"/>
      <w:pPr>
        <w:ind w:left="3853" w:hanging="360"/>
      </w:pPr>
    </w:lvl>
    <w:lvl w:ilvl="5" w:tentative="1">
      <w:start w:val="1"/>
      <w:numFmt w:val="lowerRoman"/>
      <w:lvlText w:val="%6."/>
      <w:lvlJc w:val="right"/>
      <w:pPr>
        <w:ind w:left="4573" w:hanging="180"/>
      </w:pPr>
    </w:lvl>
    <w:lvl w:ilvl="6" w:tentative="1">
      <w:start w:val="1"/>
      <w:numFmt w:val="decimal"/>
      <w:lvlText w:val="%7."/>
      <w:lvlJc w:val="left"/>
      <w:pPr>
        <w:ind w:left="5293" w:hanging="360"/>
      </w:pPr>
    </w:lvl>
    <w:lvl w:ilvl="7" w:tentative="1">
      <w:start w:val="1"/>
      <w:numFmt w:val="lowerLetter"/>
      <w:lvlText w:val="%8."/>
      <w:lvlJc w:val="left"/>
      <w:pPr>
        <w:ind w:left="6013" w:hanging="360"/>
      </w:pPr>
    </w:lvl>
    <w:lvl w:ilvl="8" w:tentative="1">
      <w:start w:val="1"/>
      <w:numFmt w:val="lowerRoman"/>
      <w:lvlText w:val="%9."/>
      <w:lvlJc w:val="right"/>
      <w:pPr>
        <w:ind w:left="6733" w:hanging="180"/>
      </w:pPr>
    </w:lvl>
  </w:abstractNum>
  <w:abstractNum w:abstractNumId="9">
    <w:nsid w:val="1A4B6059"/>
    <w:multiLevelType w:val="hybridMultilevel"/>
    <w:tmpl w:val="043252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BF95A52"/>
    <w:multiLevelType w:val="hybridMultilevel"/>
    <w:tmpl w:val="2DBE55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F4E1B0E"/>
    <w:multiLevelType w:val="hybridMultilevel"/>
    <w:tmpl w:val="4F4A51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2943098"/>
    <w:multiLevelType w:val="hybridMultilevel"/>
    <w:tmpl w:val="9BE08CFA"/>
    <w:lvl w:ilvl="0">
      <w:start w:va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3C5010F"/>
    <w:multiLevelType w:val="hybridMultilevel"/>
    <w:tmpl w:val="319EF454"/>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4B323CD"/>
    <w:multiLevelType w:val="hybridMultilevel"/>
    <w:tmpl w:val="3474CA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C296826"/>
    <w:multiLevelType w:val="hybridMultilevel"/>
    <w:tmpl w:val="5E488BA8"/>
    <w:lvl w:ilvl="0">
      <w:start w:val="1"/>
      <w:numFmt w:val="bullet"/>
      <w:lvlText w:val=""/>
      <w:lvlJc w:val="left"/>
      <w:pPr>
        <w:ind w:left="765" w:hanging="360"/>
      </w:pPr>
      <w:rPr>
        <w:rFonts w:ascii="Wingdings" w:hAnsi="Wingdings"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6">
    <w:nsid w:val="2EE66EAD"/>
    <w:multiLevelType w:val="hybridMultilevel"/>
    <w:tmpl w:val="4D3EA37E"/>
    <w:lvl w:ilvl="0">
      <w:start w:va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EEF558C"/>
    <w:multiLevelType w:val="hybridMultilevel"/>
    <w:tmpl w:val="484A9E9A"/>
    <w:lvl w:ilvl="0">
      <w:start w:val="1"/>
      <w:numFmt w:val="bullet"/>
      <w:lvlText w:val=""/>
      <w:lvlJc w:val="left"/>
      <w:pPr>
        <w:ind w:left="6032" w:hanging="360"/>
      </w:pPr>
      <w:rPr>
        <w:rFonts w:ascii="Wingdings" w:hAnsi="Wingdings" w:hint="default"/>
      </w:rPr>
    </w:lvl>
    <w:lvl w:ilvl="1" w:tentative="1">
      <w:start w:val="1"/>
      <w:numFmt w:val="bullet"/>
      <w:lvlText w:val="o"/>
      <w:lvlJc w:val="left"/>
      <w:pPr>
        <w:ind w:left="6752" w:hanging="360"/>
      </w:pPr>
      <w:rPr>
        <w:rFonts w:ascii="Courier New" w:hAnsi="Courier New" w:cs="Courier New" w:hint="default"/>
      </w:rPr>
    </w:lvl>
    <w:lvl w:ilvl="2" w:tentative="1">
      <w:start w:val="1"/>
      <w:numFmt w:val="bullet"/>
      <w:lvlText w:val=""/>
      <w:lvlJc w:val="left"/>
      <w:pPr>
        <w:ind w:left="7472" w:hanging="360"/>
      </w:pPr>
      <w:rPr>
        <w:rFonts w:ascii="Wingdings" w:hAnsi="Wingdings" w:hint="default"/>
      </w:rPr>
    </w:lvl>
    <w:lvl w:ilvl="3" w:tentative="1">
      <w:start w:val="1"/>
      <w:numFmt w:val="bullet"/>
      <w:lvlText w:val=""/>
      <w:lvlJc w:val="left"/>
      <w:pPr>
        <w:ind w:left="8192" w:hanging="360"/>
      </w:pPr>
      <w:rPr>
        <w:rFonts w:ascii="Symbol" w:hAnsi="Symbol" w:hint="default"/>
      </w:rPr>
    </w:lvl>
    <w:lvl w:ilvl="4" w:tentative="1">
      <w:start w:val="1"/>
      <w:numFmt w:val="bullet"/>
      <w:lvlText w:val="o"/>
      <w:lvlJc w:val="left"/>
      <w:pPr>
        <w:ind w:left="8912" w:hanging="360"/>
      </w:pPr>
      <w:rPr>
        <w:rFonts w:ascii="Courier New" w:hAnsi="Courier New" w:cs="Courier New" w:hint="default"/>
      </w:rPr>
    </w:lvl>
    <w:lvl w:ilvl="5" w:tentative="1">
      <w:start w:val="1"/>
      <w:numFmt w:val="bullet"/>
      <w:lvlText w:val=""/>
      <w:lvlJc w:val="left"/>
      <w:pPr>
        <w:ind w:left="9632" w:hanging="360"/>
      </w:pPr>
      <w:rPr>
        <w:rFonts w:ascii="Wingdings" w:hAnsi="Wingdings" w:hint="default"/>
      </w:rPr>
    </w:lvl>
    <w:lvl w:ilvl="6" w:tentative="1">
      <w:start w:val="1"/>
      <w:numFmt w:val="bullet"/>
      <w:lvlText w:val=""/>
      <w:lvlJc w:val="left"/>
      <w:pPr>
        <w:ind w:left="10352" w:hanging="360"/>
      </w:pPr>
      <w:rPr>
        <w:rFonts w:ascii="Symbol" w:hAnsi="Symbol" w:hint="default"/>
      </w:rPr>
    </w:lvl>
    <w:lvl w:ilvl="7" w:tentative="1">
      <w:start w:val="1"/>
      <w:numFmt w:val="bullet"/>
      <w:lvlText w:val="o"/>
      <w:lvlJc w:val="left"/>
      <w:pPr>
        <w:ind w:left="11072" w:hanging="360"/>
      </w:pPr>
      <w:rPr>
        <w:rFonts w:ascii="Courier New" w:hAnsi="Courier New" w:cs="Courier New" w:hint="default"/>
      </w:rPr>
    </w:lvl>
    <w:lvl w:ilvl="8" w:tentative="1">
      <w:start w:val="1"/>
      <w:numFmt w:val="bullet"/>
      <w:lvlText w:val=""/>
      <w:lvlJc w:val="left"/>
      <w:pPr>
        <w:ind w:left="11792" w:hanging="360"/>
      </w:pPr>
      <w:rPr>
        <w:rFonts w:ascii="Wingdings" w:hAnsi="Wingdings" w:hint="default"/>
      </w:rPr>
    </w:lvl>
  </w:abstractNum>
  <w:abstractNum w:abstractNumId="18">
    <w:nsid w:val="302121F1"/>
    <w:multiLevelType w:val="hybridMultilevel"/>
    <w:tmpl w:val="3B42A316"/>
    <w:lvl w:ilvl="0">
      <w:start w:val="1"/>
      <w:numFmt w:val="bullet"/>
      <w:pStyle w:val="MainBullet"/>
      <w:lvlText w:val=""/>
      <w:lvlJc w:val="left"/>
      <w:pPr>
        <w:tabs>
          <w:tab w:val="num" w:pos="144"/>
        </w:tabs>
        <w:ind w:left="144" w:hanging="144"/>
      </w:pPr>
      <w:rPr>
        <w:rFonts w:ascii="Symbol" w:hAnsi="Symbol" w:hint="default"/>
      </w:rPr>
    </w:lvl>
    <w:lvl w:ilvl="1" w:tentative="1">
      <w:start w:val="1"/>
      <w:numFmt w:val="bullet"/>
      <w:lvlText w:val="o"/>
      <w:lvlJc w:val="left"/>
      <w:pPr>
        <w:ind w:left="1080" w:hanging="360"/>
      </w:pPr>
      <w:rPr>
        <w:rFonts w:ascii="Courier" w:hAnsi="Courier"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w:hAnsi="Courier"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w:hAnsi="Courier" w:hint="default"/>
      </w:rPr>
    </w:lvl>
    <w:lvl w:ilvl="8" w:tentative="1">
      <w:start w:val="1"/>
      <w:numFmt w:val="bullet"/>
      <w:lvlText w:val=""/>
      <w:lvlJc w:val="left"/>
      <w:pPr>
        <w:ind w:left="6120" w:hanging="360"/>
      </w:pPr>
      <w:rPr>
        <w:rFonts w:ascii="Wingdings" w:hAnsi="Wingdings" w:hint="default"/>
      </w:rPr>
    </w:lvl>
  </w:abstractNum>
  <w:abstractNum w:abstractNumId="19">
    <w:nsid w:val="318F69B6"/>
    <w:multiLevelType w:val="hybridMultilevel"/>
    <w:tmpl w:val="4FE80B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50C3E0E"/>
    <w:multiLevelType w:val="hybridMultilevel"/>
    <w:tmpl w:val="CED67AB4"/>
    <w:lvl w:ilvl="0">
      <w:start w:val="1"/>
      <w:numFmt w:val="bullet"/>
      <w:lvlText w:val=""/>
      <w:lvlJc w:val="left"/>
      <w:pPr>
        <w:ind w:left="973" w:hanging="360"/>
      </w:pPr>
      <w:rPr>
        <w:rFonts w:ascii="Wingdings" w:hAnsi="Wingdings" w:hint="default"/>
      </w:rPr>
    </w:lvl>
    <w:lvl w:ilvl="1" w:tentative="1">
      <w:start w:val="1"/>
      <w:numFmt w:val="bullet"/>
      <w:lvlText w:val="o"/>
      <w:lvlJc w:val="left"/>
      <w:pPr>
        <w:ind w:left="1693" w:hanging="360"/>
      </w:pPr>
      <w:rPr>
        <w:rFonts w:ascii="Courier New" w:hAnsi="Courier New" w:cs="Courier New" w:hint="default"/>
      </w:rPr>
    </w:lvl>
    <w:lvl w:ilvl="2" w:tentative="1">
      <w:start w:val="1"/>
      <w:numFmt w:val="bullet"/>
      <w:lvlText w:val=""/>
      <w:lvlJc w:val="left"/>
      <w:pPr>
        <w:ind w:left="2413" w:hanging="360"/>
      </w:pPr>
      <w:rPr>
        <w:rFonts w:ascii="Wingdings" w:hAnsi="Wingdings" w:hint="default"/>
      </w:rPr>
    </w:lvl>
    <w:lvl w:ilvl="3" w:tentative="1">
      <w:start w:val="1"/>
      <w:numFmt w:val="bullet"/>
      <w:lvlText w:val=""/>
      <w:lvlJc w:val="left"/>
      <w:pPr>
        <w:ind w:left="3133" w:hanging="360"/>
      </w:pPr>
      <w:rPr>
        <w:rFonts w:ascii="Symbol" w:hAnsi="Symbol" w:hint="default"/>
      </w:rPr>
    </w:lvl>
    <w:lvl w:ilvl="4" w:tentative="1">
      <w:start w:val="1"/>
      <w:numFmt w:val="bullet"/>
      <w:lvlText w:val="o"/>
      <w:lvlJc w:val="left"/>
      <w:pPr>
        <w:ind w:left="3853" w:hanging="360"/>
      </w:pPr>
      <w:rPr>
        <w:rFonts w:ascii="Courier New" w:hAnsi="Courier New" w:cs="Courier New" w:hint="default"/>
      </w:rPr>
    </w:lvl>
    <w:lvl w:ilvl="5" w:tentative="1">
      <w:start w:val="1"/>
      <w:numFmt w:val="bullet"/>
      <w:lvlText w:val=""/>
      <w:lvlJc w:val="left"/>
      <w:pPr>
        <w:ind w:left="4573" w:hanging="360"/>
      </w:pPr>
      <w:rPr>
        <w:rFonts w:ascii="Wingdings" w:hAnsi="Wingdings" w:hint="default"/>
      </w:rPr>
    </w:lvl>
    <w:lvl w:ilvl="6" w:tentative="1">
      <w:start w:val="1"/>
      <w:numFmt w:val="bullet"/>
      <w:lvlText w:val=""/>
      <w:lvlJc w:val="left"/>
      <w:pPr>
        <w:ind w:left="5293" w:hanging="360"/>
      </w:pPr>
      <w:rPr>
        <w:rFonts w:ascii="Symbol" w:hAnsi="Symbol" w:hint="default"/>
      </w:rPr>
    </w:lvl>
    <w:lvl w:ilvl="7" w:tentative="1">
      <w:start w:val="1"/>
      <w:numFmt w:val="bullet"/>
      <w:lvlText w:val="o"/>
      <w:lvlJc w:val="left"/>
      <w:pPr>
        <w:ind w:left="6013" w:hanging="360"/>
      </w:pPr>
      <w:rPr>
        <w:rFonts w:ascii="Courier New" w:hAnsi="Courier New" w:cs="Courier New" w:hint="default"/>
      </w:rPr>
    </w:lvl>
    <w:lvl w:ilvl="8" w:tentative="1">
      <w:start w:val="1"/>
      <w:numFmt w:val="bullet"/>
      <w:lvlText w:val=""/>
      <w:lvlJc w:val="left"/>
      <w:pPr>
        <w:ind w:left="6733" w:hanging="360"/>
      </w:pPr>
      <w:rPr>
        <w:rFonts w:ascii="Wingdings" w:hAnsi="Wingdings" w:hint="default"/>
      </w:rPr>
    </w:lvl>
  </w:abstractNum>
  <w:abstractNum w:abstractNumId="21">
    <w:nsid w:val="35E1476D"/>
    <w:multiLevelType w:val="hybridMultilevel"/>
    <w:tmpl w:val="B0567CB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3A020EBA"/>
    <w:multiLevelType w:val="hybridMultilevel"/>
    <w:tmpl w:val="C3B47314"/>
    <w:lvl w:ilvl="0">
      <w:start w:val="0"/>
      <w:numFmt w:val="bullet"/>
      <w:lvlText w:val="-"/>
      <w:lvlJc w:val="left"/>
      <w:pPr>
        <w:ind w:left="6030" w:hanging="360"/>
      </w:pPr>
      <w:rPr>
        <w:rFonts w:ascii="Times New Roman" w:eastAsia="Times New Roman" w:hAnsi="Times New Roman" w:cs="Times New Roman" w:hint="default"/>
        <w:color w:val="000000"/>
        <w:w w:val="105"/>
      </w:rPr>
    </w:lvl>
    <w:lvl w:ilvl="1" w:tentative="1">
      <w:start w:val="1"/>
      <w:numFmt w:val="bullet"/>
      <w:lvlText w:val="o"/>
      <w:lvlJc w:val="left"/>
      <w:pPr>
        <w:ind w:left="6750" w:hanging="360"/>
      </w:pPr>
      <w:rPr>
        <w:rFonts w:ascii="Courier New" w:hAnsi="Courier New" w:cs="Courier New" w:hint="default"/>
      </w:rPr>
    </w:lvl>
    <w:lvl w:ilvl="2" w:tentative="1">
      <w:start w:val="1"/>
      <w:numFmt w:val="bullet"/>
      <w:lvlText w:val=""/>
      <w:lvlJc w:val="left"/>
      <w:pPr>
        <w:ind w:left="7470" w:hanging="360"/>
      </w:pPr>
      <w:rPr>
        <w:rFonts w:ascii="Wingdings" w:hAnsi="Wingdings" w:hint="default"/>
      </w:rPr>
    </w:lvl>
    <w:lvl w:ilvl="3" w:tentative="1">
      <w:start w:val="1"/>
      <w:numFmt w:val="bullet"/>
      <w:lvlText w:val=""/>
      <w:lvlJc w:val="left"/>
      <w:pPr>
        <w:ind w:left="8190" w:hanging="360"/>
      </w:pPr>
      <w:rPr>
        <w:rFonts w:ascii="Symbol" w:hAnsi="Symbol" w:hint="default"/>
      </w:rPr>
    </w:lvl>
    <w:lvl w:ilvl="4" w:tentative="1">
      <w:start w:val="1"/>
      <w:numFmt w:val="bullet"/>
      <w:lvlText w:val="o"/>
      <w:lvlJc w:val="left"/>
      <w:pPr>
        <w:ind w:left="8910" w:hanging="360"/>
      </w:pPr>
      <w:rPr>
        <w:rFonts w:ascii="Courier New" w:hAnsi="Courier New" w:cs="Courier New" w:hint="default"/>
      </w:rPr>
    </w:lvl>
    <w:lvl w:ilvl="5" w:tentative="1">
      <w:start w:val="1"/>
      <w:numFmt w:val="bullet"/>
      <w:lvlText w:val=""/>
      <w:lvlJc w:val="left"/>
      <w:pPr>
        <w:ind w:left="9630" w:hanging="360"/>
      </w:pPr>
      <w:rPr>
        <w:rFonts w:ascii="Wingdings" w:hAnsi="Wingdings" w:hint="default"/>
      </w:rPr>
    </w:lvl>
    <w:lvl w:ilvl="6" w:tentative="1">
      <w:start w:val="1"/>
      <w:numFmt w:val="bullet"/>
      <w:lvlText w:val=""/>
      <w:lvlJc w:val="left"/>
      <w:pPr>
        <w:ind w:left="10350" w:hanging="360"/>
      </w:pPr>
      <w:rPr>
        <w:rFonts w:ascii="Symbol" w:hAnsi="Symbol" w:hint="default"/>
      </w:rPr>
    </w:lvl>
    <w:lvl w:ilvl="7" w:tentative="1">
      <w:start w:val="1"/>
      <w:numFmt w:val="bullet"/>
      <w:lvlText w:val="o"/>
      <w:lvlJc w:val="left"/>
      <w:pPr>
        <w:ind w:left="11070" w:hanging="360"/>
      </w:pPr>
      <w:rPr>
        <w:rFonts w:ascii="Courier New" w:hAnsi="Courier New" w:cs="Courier New" w:hint="default"/>
      </w:rPr>
    </w:lvl>
    <w:lvl w:ilvl="8" w:tentative="1">
      <w:start w:val="1"/>
      <w:numFmt w:val="bullet"/>
      <w:lvlText w:val=""/>
      <w:lvlJc w:val="left"/>
      <w:pPr>
        <w:ind w:left="11790" w:hanging="360"/>
      </w:pPr>
      <w:rPr>
        <w:rFonts w:ascii="Wingdings" w:hAnsi="Wingdings" w:hint="default"/>
      </w:rPr>
    </w:lvl>
  </w:abstractNum>
  <w:abstractNum w:abstractNumId="23">
    <w:nsid w:val="428A6D36"/>
    <w:multiLevelType w:val="hybridMultilevel"/>
    <w:tmpl w:val="30E87BCC"/>
    <w:lvl w:ilvl="0">
      <w:start w:val="0"/>
      <w:numFmt w:val="bullet"/>
      <w:lvlText w:val=""/>
      <w:lvlJc w:val="left"/>
      <w:pPr>
        <w:ind w:left="613" w:hanging="360"/>
      </w:pPr>
      <w:rPr>
        <w:rFonts w:ascii="Symbol" w:eastAsia="Times New Roman" w:hAnsi="Symbol" w:cs="Times New Roman" w:hint="default"/>
      </w:rPr>
    </w:lvl>
    <w:lvl w:ilvl="1" w:tentative="1">
      <w:start w:val="1"/>
      <w:numFmt w:val="bullet"/>
      <w:lvlText w:val="o"/>
      <w:lvlJc w:val="left"/>
      <w:pPr>
        <w:ind w:left="1333" w:hanging="360"/>
      </w:pPr>
      <w:rPr>
        <w:rFonts w:ascii="Courier New" w:hAnsi="Courier New" w:cs="Courier New" w:hint="default"/>
      </w:rPr>
    </w:lvl>
    <w:lvl w:ilvl="2" w:tentative="1">
      <w:start w:val="1"/>
      <w:numFmt w:val="bullet"/>
      <w:lvlText w:val=""/>
      <w:lvlJc w:val="left"/>
      <w:pPr>
        <w:ind w:left="2053" w:hanging="360"/>
      </w:pPr>
      <w:rPr>
        <w:rFonts w:ascii="Wingdings" w:hAnsi="Wingdings" w:hint="default"/>
      </w:rPr>
    </w:lvl>
    <w:lvl w:ilvl="3" w:tentative="1">
      <w:start w:val="1"/>
      <w:numFmt w:val="bullet"/>
      <w:lvlText w:val=""/>
      <w:lvlJc w:val="left"/>
      <w:pPr>
        <w:ind w:left="2773" w:hanging="360"/>
      </w:pPr>
      <w:rPr>
        <w:rFonts w:ascii="Symbol" w:hAnsi="Symbol" w:hint="default"/>
      </w:rPr>
    </w:lvl>
    <w:lvl w:ilvl="4" w:tentative="1">
      <w:start w:val="1"/>
      <w:numFmt w:val="bullet"/>
      <w:lvlText w:val="o"/>
      <w:lvlJc w:val="left"/>
      <w:pPr>
        <w:ind w:left="3493" w:hanging="360"/>
      </w:pPr>
      <w:rPr>
        <w:rFonts w:ascii="Courier New" w:hAnsi="Courier New" w:cs="Courier New" w:hint="default"/>
      </w:rPr>
    </w:lvl>
    <w:lvl w:ilvl="5" w:tentative="1">
      <w:start w:val="1"/>
      <w:numFmt w:val="bullet"/>
      <w:lvlText w:val=""/>
      <w:lvlJc w:val="left"/>
      <w:pPr>
        <w:ind w:left="4213" w:hanging="360"/>
      </w:pPr>
      <w:rPr>
        <w:rFonts w:ascii="Wingdings" w:hAnsi="Wingdings" w:hint="default"/>
      </w:rPr>
    </w:lvl>
    <w:lvl w:ilvl="6" w:tentative="1">
      <w:start w:val="1"/>
      <w:numFmt w:val="bullet"/>
      <w:lvlText w:val=""/>
      <w:lvlJc w:val="left"/>
      <w:pPr>
        <w:ind w:left="4933" w:hanging="360"/>
      </w:pPr>
      <w:rPr>
        <w:rFonts w:ascii="Symbol" w:hAnsi="Symbol" w:hint="default"/>
      </w:rPr>
    </w:lvl>
    <w:lvl w:ilvl="7" w:tentative="1">
      <w:start w:val="1"/>
      <w:numFmt w:val="bullet"/>
      <w:lvlText w:val="o"/>
      <w:lvlJc w:val="left"/>
      <w:pPr>
        <w:ind w:left="5653" w:hanging="360"/>
      </w:pPr>
      <w:rPr>
        <w:rFonts w:ascii="Courier New" w:hAnsi="Courier New" w:cs="Courier New" w:hint="default"/>
      </w:rPr>
    </w:lvl>
    <w:lvl w:ilvl="8" w:tentative="1">
      <w:start w:val="1"/>
      <w:numFmt w:val="bullet"/>
      <w:lvlText w:val=""/>
      <w:lvlJc w:val="left"/>
      <w:pPr>
        <w:ind w:left="6373" w:hanging="360"/>
      </w:pPr>
      <w:rPr>
        <w:rFonts w:ascii="Wingdings" w:hAnsi="Wingdings" w:hint="default"/>
      </w:rPr>
    </w:lvl>
  </w:abstractNum>
  <w:abstractNum w:abstractNumId="24">
    <w:nsid w:val="4CC56417"/>
    <w:multiLevelType w:val="hybridMultilevel"/>
    <w:tmpl w:val="39225B2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4FD96D15"/>
    <w:multiLevelType w:val="hybridMultilevel"/>
    <w:tmpl w:val="72744006"/>
    <w:lvl w:ilvl="0">
      <w:start w:val="1"/>
      <w:numFmt w:val="bullet"/>
      <w:lvlText w:val=""/>
      <w:lvlJc w:val="left"/>
      <w:pPr>
        <w:ind w:left="613" w:hanging="360"/>
      </w:pPr>
      <w:rPr>
        <w:rFonts w:ascii="Wingdings" w:hAnsi="Wingdings" w:hint="default"/>
      </w:rPr>
    </w:lvl>
    <w:lvl w:ilvl="1" w:tentative="1">
      <w:start w:val="1"/>
      <w:numFmt w:val="bullet"/>
      <w:lvlText w:val="o"/>
      <w:lvlJc w:val="left"/>
      <w:pPr>
        <w:ind w:left="1333" w:hanging="360"/>
      </w:pPr>
      <w:rPr>
        <w:rFonts w:ascii="Courier New" w:hAnsi="Courier New" w:cs="Courier New" w:hint="default"/>
      </w:rPr>
    </w:lvl>
    <w:lvl w:ilvl="2" w:tentative="1">
      <w:start w:val="1"/>
      <w:numFmt w:val="bullet"/>
      <w:lvlText w:val=""/>
      <w:lvlJc w:val="left"/>
      <w:pPr>
        <w:ind w:left="2053" w:hanging="360"/>
      </w:pPr>
      <w:rPr>
        <w:rFonts w:ascii="Wingdings" w:hAnsi="Wingdings" w:hint="default"/>
      </w:rPr>
    </w:lvl>
    <w:lvl w:ilvl="3" w:tentative="1">
      <w:start w:val="1"/>
      <w:numFmt w:val="bullet"/>
      <w:lvlText w:val=""/>
      <w:lvlJc w:val="left"/>
      <w:pPr>
        <w:ind w:left="2773" w:hanging="360"/>
      </w:pPr>
      <w:rPr>
        <w:rFonts w:ascii="Symbol" w:hAnsi="Symbol" w:hint="default"/>
      </w:rPr>
    </w:lvl>
    <w:lvl w:ilvl="4" w:tentative="1">
      <w:start w:val="1"/>
      <w:numFmt w:val="bullet"/>
      <w:lvlText w:val="o"/>
      <w:lvlJc w:val="left"/>
      <w:pPr>
        <w:ind w:left="3493" w:hanging="360"/>
      </w:pPr>
      <w:rPr>
        <w:rFonts w:ascii="Courier New" w:hAnsi="Courier New" w:cs="Courier New" w:hint="default"/>
      </w:rPr>
    </w:lvl>
    <w:lvl w:ilvl="5" w:tentative="1">
      <w:start w:val="1"/>
      <w:numFmt w:val="bullet"/>
      <w:lvlText w:val=""/>
      <w:lvlJc w:val="left"/>
      <w:pPr>
        <w:ind w:left="4213" w:hanging="360"/>
      </w:pPr>
      <w:rPr>
        <w:rFonts w:ascii="Wingdings" w:hAnsi="Wingdings" w:hint="default"/>
      </w:rPr>
    </w:lvl>
    <w:lvl w:ilvl="6" w:tentative="1">
      <w:start w:val="1"/>
      <w:numFmt w:val="bullet"/>
      <w:lvlText w:val=""/>
      <w:lvlJc w:val="left"/>
      <w:pPr>
        <w:ind w:left="4933" w:hanging="360"/>
      </w:pPr>
      <w:rPr>
        <w:rFonts w:ascii="Symbol" w:hAnsi="Symbol" w:hint="default"/>
      </w:rPr>
    </w:lvl>
    <w:lvl w:ilvl="7" w:tentative="1">
      <w:start w:val="1"/>
      <w:numFmt w:val="bullet"/>
      <w:lvlText w:val="o"/>
      <w:lvlJc w:val="left"/>
      <w:pPr>
        <w:ind w:left="5653" w:hanging="360"/>
      </w:pPr>
      <w:rPr>
        <w:rFonts w:ascii="Courier New" w:hAnsi="Courier New" w:cs="Courier New" w:hint="default"/>
      </w:rPr>
    </w:lvl>
    <w:lvl w:ilvl="8" w:tentative="1">
      <w:start w:val="1"/>
      <w:numFmt w:val="bullet"/>
      <w:lvlText w:val=""/>
      <w:lvlJc w:val="left"/>
      <w:pPr>
        <w:ind w:left="6373" w:hanging="360"/>
      </w:pPr>
      <w:rPr>
        <w:rFonts w:ascii="Wingdings" w:hAnsi="Wingdings" w:hint="default"/>
      </w:rPr>
    </w:lvl>
  </w:abstractNum>
  <w:abstractNum w:abstractNumId="26">
    <w:nsid w:val="50813AC6"/>
    <w:multiLevelType w:val="hybridMultilevel"/>
    <w:tmpl w:val="644ADB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52C475DA"/>
    <w:multiLevelType w:val="hybridMultilevel"/>
    <w:tmpl w:val="35F44AFE"/>
    <w:lvl w:ilvl="0">
      <w:start w:val="1"/>
      <w:numFmt w:val="bullet"/>
      <w:lvlText w:val=""/>
      <w:lvlJc w:val="left"/>
      <w:pPr>
        <w:ind w:left="833" w:hanging="360"/>
      </w:pPr>
      <w:rPr>
        <w:rFonts w:ascii="Wingdings" w:hAnsi="Wingdings" w:hint="default"/>
      </w:rPr>
    </w:lvl>
    <w:lvl w:ilvl="1" w:tentative="1">
      <w:start w:val="1"/>
      <w:numFmt w:val="bullet"/>
      <w:lvlText w:val="o"/>
      <w:lvlJc w:val="left"/>
      <w:pPr>
        <w:ind w:left="1553" w:hanging="360"/>
      </w:pPr>
      <w:rPr>
        <w:rFonts w:ascii="Courier New" w:hAnsi="Courier New" w:cs="Courier New" w:hint="default"/>
      </w:rPr>
    </w:lvl>
    <w:lvl w:ilvl="2" w:tentative="1">
      <w:start w:val="1"/>
      <w:numFmt w:val="bullet"/>
      <w:lvlText w:val=""/>
      <w:lvlJc w:val="left"/>
      <w:pPr>
        <w:ind w:left="2273" w:hanging="360"/>
      </w:pPr>
      <w:rPr>
        <w:rFonts w:ascii="Wingdings" w:hAnsi="Wingdings" w:hint="default"/>
      </w:rPr>
    </w:lvl>
    <w:lvl w:ilvl="3" w:tentative="1">
      <w:start w:val="1"/>
      <w:numFmt w:val="bullet"/>
      <w:lvlText w:val=""/>
      <w:lvlJc w:val="left"/>
      <w:pPr>
        <w:ind w:left="2993" w:hanging="360"/>
      </w:pPr>
      <w:rPr>
        <w:rFonts w:ascii="Symbol" w:hAnsi="Symbol" w:hint="default"/>
      </w:rPr>
    </w:lvl>
    <w:lvl w:ilvl="4" w:tentative="1">
      <w:start w:val="1"/>
      <w:numFmt w:val="bullet"/>
      <w:lvlText w:val="o"/>
      <w:lvlJc w:val="left"/>
      <w:pPr>
        <w:ind w:left="3713" w:hanging="360"/>
      </w:pPr>
      <w:rPr>
        <w:rFonts w:ascii="Courier New" w:hAnsi="Courier New" w:cs="Courier New" w:hint="default"/>
      </w:rPr>
    </w:lvl>
    <w:lvl w:ilvl="5" w:tentative="1">
      <w:start w:val="1"/>
      <w:numFmt w:val="bullet"/>
      <w:lvlText w:val=""/>
      <w:lvlJc w:val="left"/>
      <w:pPr>
        <w:ind w:left="4433" w:hanging="360"/>
      </w:pPr>
      <w:rPr>
        <w:rFonts w:ascii="Wingdings" w:hAnsi="Wingdings" w:hint="default"/>
      </w:rPr>
    </w:lvl>
    <w:lvl w:ilvl="6" w:tentative="1">
      <w:start w:val="1"/>
      <w:numFmt w:val="bullet"/>
      <w:lvlText w:val=""/>
      <w:lvlJc w:val="left"/>
      <w:pPr>
        <w:ind w:left="5153" w:hanging="360"/>
      </w:pPr>
      <w:rPr>
        <w:rFonts w:ascii="Symbol" w:hAnsi="Symbol" w:hint="default"/>
      </w:rPr>
    </w:lvl>
    <w:lvl w:ilvl="7" w:tentative="1">
      <w:start w:val="1"/>
      <w:numFmt w:val="bullet"/>
      <w:lvlText w:val="o"/>
      <w:lvlJc w:val="left"/>
      <w:pPr>
        <w:ind w:left="5873" w:hanging="360"/>
      </w:pPr>
      <w:rPr>
        <w:rFonts w:ascii="Courier New" w:hAnsi="Courier New" w:cs="Courier New" w:hint="default"/>
      </w:rPr>
    </w:lvl>
    <w:lvl w:ilvl="8" w:tentative="1">
      <w:start w:val="1"/>
      <w:numFmt w:val="bullet"/>
      <w:lvlText w:val=""/>
      <w:lvlJc w:val="left"/>
      <w:pPr>
        <w:ind w:left="6593" w:hanging="360"/>
      </w:pPr>
      <w:rPr>
        <w:rFonts w:ascii="Wingdings" w:hAnsi="Wingdings" w:hint="default"/>
      </w:rPr>
    </w:lvl>
  </w:abstractNum>
  <w:abstractNum w:abstractNumId="28">
    <w:nsid w:val="5657218C"/>
    <w:multiLevelType w:val="multilevel"/>
    <w:tmpl w:val="A45AB9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574F44BA"/>
    <w:multiLevelType w:val="hybridMultilevel"/>
    <w:tmpl w:val="9D6CBDE6"/>
    <w:lvl w:ilvl="0">
      <w:start w:val="0"/>
      <w:numFmt w:val="bullet"/>
      <w:lvlText w:val=""/>
      <w:lvlJc w:val="left"/>
      <w:pPr>
        <w:ind w:left="613" w:hanging="360"/>
      </w:pPr>
      <w:rPr>
        <w:rFonts w:ascii="Symbol" w:eastAsia="Times New Roman" w:hAnsi="Symbol" w:cs="Times New Roman" w:hint="default"/>
      </w:rPr>
    </w:lvl>
    <w:lvl w:ilvl="1" w:tentative="1">
      <w:start w:val="1"/>
      <w:numFmt w:val="bullet"/>
      <w:lvlText w:val="o"/>
      <w:lvlJc w:val="left"/>
      <w:pPr>
        <w:ind w:left="1333" w:hanging="360"/>
      </w:pPr>
      <w:rPr>
        <w:rFonts w:ascii="Courier New" w:hAnsi="Courier New" w:cs="Courier New" w:hint="default"/>
      </w:rPr>
    </w:lvl>
    <w:lvl w:ilvl="2" w:tentative="1">
      <w:start w:val="1"/>
      <w:numFmt w:val="bullet"/>
      <w:lvlText w:val=""/>
      <w:lvlJc w:val="left"/>
      <w:pPr>
        <w:ind w:left="2053" w:hanging="360"/>
      </w:pPr>
      <w:rPr>
        <w:rFonts w:ascii="Wingdings" w:hAnsi="Wingdings" w:hint="default"/>
      </w:rPr>
    </w:lvl>
    <w:lvl w:ilvl="3" w:tentative="1">
      <w:start w:val="1"/>
      <w:numFmt w:val="bullet"/>
      <w:lvlText w:val=""/>
      <w:lvlJc w:val="left"/>
      <w:pPr>
        <w:ind w:left="2773" w:hanging="360"/>
      </w:pPr>
      <w:rPr>
        <w:rFonts w:ascii="Symbol" w:hAnsi="Symbol" w:hint="default"/>
      </w:rPr>
    </w:lvl>
    <w:lvl w:ilvl="4" w:tentative="1">
      <w:start w:val="1"/>
      <w:numFmt w:val="bullet"/>
      <w:lvlText w:val="o"/>
      <w:lvlJc w:val="left"/>
      <w:pPr>
        <w:ind w:left="3493" w:hanging="360"/>
      </w:pPr>
      <w:rPr>
        <w:rFonts w:ascii="Courier New" w:hAnsi="Courier New" w:cs="Courier New" w:hint="default"/>
      </w:rPr>
    </w:lvl>
    <w:lvl w:ilvl="5" w:tentative="1">
      <w:start w:val="1"/>
      <w:numFmt w:val="bullet"/>
      <w:lvlText w:val=""/>
      <w:lvlJc w:val="left"/>
      <w:pPr>
        <w:ind w:left="4213" w:hanging="360"/>
      </w:pPr>
      <w:rPr>
        <w:rFonts w:ascii="Wingdings" w:hAnsi="Wingdings" w:hint="default"/>
      </w:rPr>
    </w:lvl>
    <w:lvl w:ilvl="6" w:tentative="1">
      <w:start w:val="1"/>
      <w:numFmt w:val="bullet"/>
      <w:lvlText w:val=""/>
      <w:lvlJc w:val="left"/>
      <w:pPr>
        <w:ind w:left="4933" w:hanging="360"/>
      </w:pPr>
      <w:rPr>
        <w:rFonts w:ascii="Symbol" w:hAnsi="Symbol" w:hint="default"/>
      </w:rPr>
    </w:lvl>
    <w:lvl w:ilvl="7" w:tentative="1">
      <w:start w:val="1"/>
      <w:numFmt w:val="bullet"/>
      <w:lvlText w:val="o"/>
      <w:lvlJc w:val="left"/>
      <w:pPr>
        <w:ind w:left="5653" w:hanging="360"/>
      </w:pPr>
      <w:rPr>
        <w:rFonts w:ascii="Courier New" w:hAnsi="Courier New" w:cs="Courier New" w:hint="default"/>
      </w:rPr>
    </w:lvl>
    <w:lvl w:ilvl="8" w:tentative="1">
      <w:start w:val="1"/>
      <w:numFmt w:val="bullet"/>
      <w:lvlText w:val=""/>
      <w:lvlJc w:val="left"/>
      <w:pPr>
        <w:ind w:left="6373" w:hanging="360"/>
      </w:pPr>
      <w:rPr>
        <w:rFonts w:ascii="Wingdings" w:hAnsi="Wingdings" w:hint="default"/>
      </w:rPr>
    </w:lvl>
  </w:abstractNum>
  <w:abstractNum w:abstractNumId="30">
    <w:nsid w:val="5AE432B7"/>
    <w:multiLevelType w:val="hybridMultilevel"/>
    <w:tmpl w:val="9706575C"/>
    <w:lvl w:ilvl="0">
      <w:start w:val="1"/>
      <w:numFmt w:val="bullet"/>
      <w:lvlText w:val=""/>
      <w:lvlJc w:val="left"/>
      <w:pPr>
        <w:ind w:left="6392" w:hanging="360"/>
      </w:pPr>
      <w:rPr>
        <w:rFonts w:ascii="Wingdings" w:hAnsi="Wingdings" w:hint="default"/>
      </w:rPr>
    </w:lvl>
    <w:lvl w:ilvl="1" w:tentative="1">
      <w:start w:val="1"/>
      <w:numFmt w:val="bullet"/>
      <w:lvlText w:val="o"/>
      <w:lvlJc w:val="left"/>
      <w:pPr>
        <w:ind w:left="7112" w:hanging="360"/>
      </w:pPr>
      <w:rPr>
        <w:rFonts w:ascii="Courier New" w:hAnsi="Courier New" w:cs="Courier New" w:hint="default"/>
      </w:rPr>
    </w:lvl>
    <w:lvl w:ilvl="2" w:tentative="1">
      <w:start w:val="1"/>
      <w:numFmt w:val="bullet"/>
      <w:lvlText w:val=""/>
      <w:lvlJc w:val="left"/>
      <w:pPr>
        <w:ind w:left="7832" w:hanging="360"/>
      </w:pPr>
      <w:rPr>
        <w:rFonts w:ascii="Wingdings" w:hAnsi="Wingdings" w:hint="default"/>
      </w:rPr>
    </w:lvl>
    <w:lvl w:ilvl="3" w:tentative="1">
      <w:start w:val="1"/>
      <w:numFmt w:val="bullet"/>
      <w:lvlText w:val=""/>
      <w:lvlJc w:val="left"/>
      <w:pPr>
        <w:ind w:left="8552" w:hanging="360"/>
      </w:pPr>
      <w:rPr>
        <w:rFonts w:ascii="Symbol" w:hAnsi="Symbol" w:hint="default"/>
      </w:rPr>
    </w:lvl>
    <w:lvl w:ilvl="4" w:tentative="1">
      <w:start w:val="1"/>
      <w:numFmt w:val="bullet"/>
      <w:lvlText w:val="o"/>
      <w:lvlJc w:val="left"/>
      <w:pPr>
        <w:ind w:left="9272" w:hanging="360"/>
      </w:pPr>
      <w:rPr>
        <w:rFonts w:ascii="Courier New" w:hAnsi="Courier New" w:cs="Courier New" w:hint="default"/>
      </w:rPr>
    </w:lvl>
    <w:lvl w:ilvl="5" w:tentative="1">
      <w:start w:val="1"/>
      <w:numFmt w:val="bullet"/>
      <w:lvlText w:val=""/>
      <w:lvlJc w:val="left"/>
      <w:pPr>
        <w:ind w:left="9992" w:hanging="360"/>
      </w:pPr>
      <w:rPr>
        <w:rFonts w:ascii="Wingdings" w:hAnsi="Wingdings" w:hint="default"/>
      </w:rPr>
    </w:lvl>
    <w:lvl w:ilvl="6" w:tentative="1">
      <w:start w:val="1"/>
      <w:numFmt w:val="bullet"/>
      <w:lvlText w:val=""/>
      <w:lvlJc w:val="left"/>
      <w:pPr>
        <w:ind w:left="10712" w:hanging="360"/>
      </w:pPr>
      <w:rPr>
        <w:rFonts w:ascii="Symbol" w:hAnsi="Symbol" w:hint="default"/>
      </w:rPr>
    </w:lvl>
    <w:lvl w:ilvl="7" w:tentative="1">
      <w:start w:val="1"/>
      <w:numFmt w:val="bullet"/>
      <w:lvlText w:val="o"/>
      <w:lvlJc w:val="left"/>
      <w:pPr>
        <w:ind w:left="11432" w:hanging="360"/>
      </w:pPr>
      <w:rPr>
        <w:rFonts w:ascii="Courier New" w:hAnsi="Courier New" w:cs="Courier New" w:hint="default"/>
      </w:rPr>
    </w:lvl>
    <w:lvl w:ilvl="8" w:tentative="1">
      <w:start w:val="1"/>
      <w:numFmt w:val="bullet"/>
      <w:lvlText w:val=""/>
      <w:lvlJc w:val="left"/>
      <w:pPr>
        <w:ind w:left="12152" w:hanging="360"/>
      </w:pPr>
      <w:rPr>
        <w:rFonts w:ascii="Wingdings" w:hAnsi="Wingdings" w:hint="default"/>
      </w:rPr>
    </w:lvl>
  </w:abstractNum>
  <w:abstractNum w:abstractNumId="31">
    <w:nsid w:val="5BD96E24"/>
    <w:multiLevelType w:val="hybridMultilevel"/>
    <w:tmpl w:val="FE5A55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DE146A3"/>
    <w:multiLevelType w:val="hybridMultilevel"/>
    <w:tmpl w:val="3080F4C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3">
    <w:nsid w:val="62A476CA"/>
    <w:multiLevelType w:val="hybridMultilevel"/>
    <w:tmpl w:val="01DCC732"/>
    <w:lvl w:ilvl="0">
      <w:start w:val="1"/>
      <w:numFmt w:val="bullet"/>
      <w:lvlText w:val=""/>
      <w:lvlJc w:val="left"/>
      <w:pPr>
        <w:ind w:left="973"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45848E1"/>
    <w:multiLevelType w:val="hybridMultilevel"/>
    <w:tmpl w:val="59AC7F4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5">
    <w:nsid w:val="67556E89"/>
    <w:multiLevelType w:val="hybridMultilevel"/>
    <w:tmpl w:val="A31CECEE"/>
    <w:lvl w:ilvl="0">
      <w:start w:val="1"/>
      <w:numFmt w:val="decimal"/>
      <w:lvlText w:val="(%1)"/>
      <w:lvlJc w:val="left"/>
      <w:pPr>
        <w:ind w:left="720" w:hanging="360"/>
      </w:pPr>
      <w:rPr>
        <w:rFonts w:hint="default"/>
        <w:b/>
        <w:i/>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68901782"/>
    <w:multiLevelType w:val="hybridMultilevel"/>
    <w:tmpl w:val="0EC060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6C8E45C6"/>
    <w:multiLevelType w:val="hybridMultilevel"/>
    <w:tmpl w:val="33F229CA"/>
    <w:lvl w:ilvl="0">
      <w:start w:val="0"/>
      <w:numFmt w:val="bullet"/>
      <w:lvlText w:val=""/>
      <w:lvlJc w:val="left"/>
      <w:pPr>
        <w:ind w:left="613" w:hanging="360"/>
      </w:pPr>
      <w:rPr>
        <w:rFonts w:ascii="Symbol" w:eastAsia="Times New Roman" w:hAnsi="Symbol" w:cs="Times New Roman" w:hint="default"/>
      </w:rPr>
    </w:lvl>
    <w:lvl w:ilvl="1" w:tentative="1">
      <w:start w:val="1"/>
      <w:numFmt w:val="bullet"/>
      <w:lvlText w:val="o"/>
      <w:lvlJc w:val="left"/>
      <w:pPr>
        <w:ind w:left="1333" w:hanging="360"/>
      </w:pPr>
      <w:rPr>
        <w:rFonts w:ascii="Courier New" w:hAnsi="Courier New" w:cs="Courier New" w:hint="default"/>
      </w:rPr>
    </w:lvl>
    <w:lvl w:ilvl="2" w:tentative="1">
      <w:start w:val="1"/>
      <w:numFmt w:val="bullet"/>
      <w:lvlText w:val=""/>
      <w:lvlJc w:val="left"/>
      <w:pPr>
        <w:ind w:left="2053" w:hanging="360"/>
      </w:pPr>
      <w:rPr>
        <w:rFonts w:ascii="Wingdings" w:hAnsi="Wingdings" w:hint="default"/>
      </w:rPr>
    </w:lvl>
    <w:lvl w:ilvl="3" w:tentative="1">
      <w:start w:val="1"/>
      <w:numFmt w:val="bullet"/>
      <w:lvlText w:val=""/>
      <w:lvlJc w:val="left"/>
      <w:pPr>
        <w:ind w:left="2773" w:hanging="360"/>
      </w:pPr>
      <w:rPr>
        <w:rFonts w:ascii="Symbol" w:hAnsi="Symbol" w:hint="default"/>
      </w:rPr>
    </w:lvl>
    <w:lvl w:ilvl="4" w:tentative="1">
      <w:start w:val="1"/>
      <w:numFmt w:val="bullet"/>
      <w:lvlText w:val="o"/>
      <w:lvlJc w:val="left"/>
      <w:pPr>
        <w:ind w:left="3493" w:hanging="360"/>
      </w:pPr>
      <w:rPr>
        <w:rFonts w:ascii="Courier New" w:hAnsi="Courier New" w:cs="Courier New" w:hint="default"/>
      </w:rPr>
    </w:lvl>
    <w:lvl w:ilvl="5" w:tentative="1">
      <w:start w:val="1"/>
      <w:numFmt w:val="bullet"/>
      <w:lvlText w:val=""/>
      <w:lvlJc w:val="left"/>
      <w:pPr>
        <w:ind w:left="4213" w:hanging="360"/>
      </w:pPr>
      <w:rPr>
        <w:rFonts w:ascii="Wingdings" w:hAnsi="Wingdings" w:hint="default"/>
      </w:rPr>
    </w:lvl>
    <w:lvl w:ilvl="6" w:tentative="1">
      <w:start w:val="1"/>
      <w:numFmt w:val="bullet"/>
      <w:lvlText w:val=""/>
      <w:lvlJc w:val="left"/>
      <w:pPr>
        <w:ind w:left="4933" w:hanging="360"/>
      </w:pPr>
      <w:rPr>
        <w:rFonts w:ascii="Symbol" w:hAnsi="Symbol" w:hint="default"/>
      </w:rPr>
    </w:lvl>
    <w:lvl w:ilvl="7" w:tentative="1">
      <w:start w:val="1"/>
      <w:numFmt w:val="bullet"/>
      <w:lvlText w:val="o"/>
      <w:lvlJc w:val="left"/>
      <w:pPr>
        <w:ind w:left="5653" w:hanging="360"/>
      </w:pPr>
      <w:rPr>
        <w:rFonts w:ascii="Courier New" w:hAnsi="Courier New" w:cs="Courier New" w:hint="default"/>
      </w:rPr>
    </w:lvl>
    <w:lvl w:ilvl="8" w:tentative="1">
      <w:start w:val="1"/>
      <w:numFmt w:val="bullet"/>
      <w:lvlText w:val=""/>
      <w:lvlJc w:val="left"/>
      <w:pPr>
        <w:ind w:left="6373" w:hanging="360"/>
      </w:pPr>
      <w:rPr>
        <w:rFonts w:ascii="Wingdings" w:hAnsi="Wingdings" w:hint="default"/>
      </w:rPr>
    </w:lvl>
  </w:abstractNum>
  <w:abstractNum w:abstractNumId="38">
    <w:nsid w:val="6CEB454C"/>
    <w:multiLevelType w:val="hybridMultilevel"/>
    <w:tmpl w:val="5ED8FFC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9">
    <w:nsid w:val="6D092F47"/>
    <w:multiLevelType w:val="hybridMultilevel"/>
    <w:tmpl w:val="F54E4D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011144C"/>
    <w:multiLevelType w:val="hybridMultilevel"/>
    <w:tmpl w:val="E1CCF992"/>
    <w:lvl w:ilvl="0">
      <w:start w:val="0"/>
      <w:numFmt w:val="bullet"/>
      <w:pStyle w:val="textecocheverte"/>
      <w:lvlText w:val=""/>
      <w:lvlJc w:val="left"/>
      <w:pPr>
        <w:ind w:left="360" w:hanging="360"/>
      </w:pPr>
      <w:rPr>
        <w:rFonts w:ascii="Wingdings" w:eastAsia="Calibri" w:hAnsi="Wingdings" w:cs="Arial" w:hint="default"/>
        <w:b/>
        <w:color w:val="808080"/>
        <w:sz w:val="20"/>
        <w:szCs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1">
    <w:nsid w:val="746800AF"/>
    <w:multiLevelType w:val="hybridMultilevel"/>
    <w:tmpl w:val="D764C476"/>
    <w:lvl w:ilvl="0">
      <w:start w:val="1"/>
      <w:numFmt w:val="bullet"/>
      <w:lvlText w:val=""/>
      <w:lvlJc w:val="left"/>
      <w:pPr>
        <w:ind w:left="502" w:hanging="360"/>
      </w:pPr>
      <w:rPr>
        <w:rFonts w:ascii="Symbol" w:hAnsi="Symbol"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42">
    <w:nsid w:val="74693FF7"/>
    <w:multiLevelType w:val="hybridMultilevel"/>
    <w:tmpl w:val="2C2621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20"/>
  </w:num>
  <w:num w:numId="4">
    <w:abstractNumId w:val="22"/>
  </w:num>
  <w:num w:numId="5">
    <w:abstractNumId w:val="17"/>
  </w:num>
  <w:num w:numId="6">
    <w:abstractNumId w:val="36"/>
  </w:num>
  <w:num w:numId="7">
    <w:abstractNumId w:val="27"/>
  </w:num>
  <w:num w:numId="8">
    <w:abstractNumId w:val="31"/>
  </w:num>
  <w:num w:numId="9">
    <w:abstractNumId w:val="10"/>
  </w:num>
  <w:num w:numId="10">
    <w:abstractNumId w:val="3"/>
  </w:num>
  <w:num w:numId="11">
    <w:abstractNumId w:val="15"/>
  </w:num>
  <w:num w:numId="12">
    <w:abstractNumId w:val="40"/>
  </w:num>
  <w:num w:numId="13">
    <w:abstractNumId w:val="40"/>
  </w:num>
  <w:num w:numId="14">
    <w:abstractNumId w:val="40"/>
  </w:num>
  <w:num w:numId="15">
    <w:abstractNumId w:val="7"/>
  </w:num>
  <w:num w:numId="16">
    <w:abstractNumId w:val="25"/>
  </w:num>
  <w:num w:numId="17">
    <w:abstractNumId w:val="38"/>
  </w:num>
  <w:num w:numId="18">
    <w:abstractNumId w:val="39"/>
  </w:num>
  <w:num w:numId="19">
    <w:abstractNumId w:val="14"/>
  </w:num>
  <w:num w:numId="20">
    <w:abstractNumId w:val="19"/>
  </w:num>
  <w:num w:numId="21">
    <w:abstractNumId w:val="37"/>
  </w:num>
  <w:num w:numId="22">
    <w:abstractNumId w:val="33"/>
  </w:num>
  <w:num w:numId="23">
    <w:abstractNumId w:val="29"/>
  </w:num>
  <w:num w:numId="24">
    <w:abstractNumId w:val="8"/>
  </w:num>
  <w:num w:numId="25">
    <w:abstractNumId w:val="41"/>
  </w:num>
  <w:num w:numId="26">
    <w:abstractNumId w:val="42"/>
  </w:num>
  <w:num w:numId="27">
    <w:abstractNumId w:val="16"/>
  </w:num>
  <w:num w:numId="28">
    <w:abstractNumId w:val="12"/>
  </w:num>
  <w:num w:numId="29">
    <w:abstractNumId w:val="23"/>
  </w:num>
  <w:num w:numId="30">
    <w:abstractNumId w:val="6"/>
  </w:num>
  <w:num w:numId="31">
    <w:abstractNumId w:val="26"/>
    <w:lvlOverride w:ilvl="0">
      <w:lvl w:ilvl="0">
        <w:start w:val="1"/>
        <w:numFmt w:val="bullet"/>
        <w:lvlText w:val="䈀*䩏䩑⡯瀀h矿h飿￈"/>
        <w:lvlJc w:val="left"/>
        <w:pPr>
          <w:ind w:left="720" w:hanging="360"/>
        </w:pPr>
      </w:lvl>
    </w:lvlOverride>
  </w:num>
  <w:num w:numId="32">
    <w:abstractNumId w:val="26"/>
  </w:num>
  <w:num w:numId="33">
    <w:abstractNumId w:val="4"/>
  </w:num>
  <w:num w:numId="34">
    <w:abstractNumId w:val="1"/>
  </w:num>
  <w:num w:numId="35">
    <w:abstractNumId w:val="21"/>
  </w:num>
  <w:num w:numId="36">
    <w:abstractNumId w:val="24"/>
  </w:num>
  <w:num w:numId="37">
    <w:abstractNumId w:val="1"/>
  </w:num>
  <w:num w:numId="38">
    <w:abstractNumId w:val="2"/>
    <w:lvlOverride w:ilvl="0">
      <w:lvl w:ilvl="0">
        <w:start w:val="1"/>
        <w:numFmt w:val="bullet"/>
        <w:lvlText w:val="䈀*䩏&#10;䩑&#10;⡯瀀ｨÿ飝￈"/>
        <w:lvlJc w:val="left"/>
        <w:pPr>
          <w:ind w:left="720" w:hanging="360"/>
        </w:pPr>
        <w:rPr>
          <w:lang w:val="en-GB"/>
        </w:rPr>
      </w:lvl>
    </w:lvlOverride>
  </w:num>
  <w:num w:numId="39">
    <w:abstractNumId w:val="18"/>
  </w:num>
  <w:num w:numId="40">
    <w:abstractNumId w:val="11"/>
  </w:num>
  <w:num w:numId="41">
    <w:abstractNumId w:val="5"/>
  </w:num>
  <w:num w:numId="42">
    <w:abstractNumId w:val="2"/>
  </w:num>
  <w:num w:numId="43">
    <w:abstractNumId w:val="34"/>
  </w:num>
  <w:num w:numId="44">
    <w:abstractNumId w:val="40"/>
  </w:num>
  <w:num w:numId="45">
    <w:abstractNumId w:val="13"/>
  </w:num>
  <w:num w:numId="46">
    <w:abstractNumId w:val="0"/>
  </w:num>
  <w:num w:numId="47">
    <w:abstractNumId w:val="35"/>
  </w:num>
  <w:num w:numId="48">
    <w:abstractNumId w:val="28"/>
  </w:num>
  <w:num w:numId="49">
    <w:abstractNumId w:val="32"/>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8" w:allStyles="0" w:alternateStyleNames="0" w:clearFormatting="1" w:customStyles="0" w:directFormattingOnNumbering="0" w:directFormattingOnParagraphs="0" w:directFormattingOnRuns="0" w:directFormattingOnTables="0" w:headingStyles="1" w:latentStyles="0" w:numberingStyles="0" w:stylesInUse="1" w:tableStyles="0" w:top3HeadingStyles="0" w:visibleStyles="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21"/>
    <w:rsid w:val="000033FC"/>
    <w:rsid w:val="00005756"/>
    <w:rsid w:val="00006031"/>
    <w:rsid w:val="00006C40"/>
    <w:rsid w:val="00012D08"/>
    <w:rsid w:val="00013670"/>
    <w:rsid w:val="00014306"/>
    <w:rsid w:val="00017A41"/>
    <w:rsid w:val="000202E9"/>
    <w:rsid w:val="000202F6"/>
    <w:rsid w:val="00021FEE"/>
    <w:rsid w:val="000226F6"/>
    <w:rsid w:val="000231EE"/>
    <w:rsid w:val="000252F8"/>
    <w:rsid w:val="00026D2A"/>
    <w:rsid w:val="000312BD"/>
    <w:rsid w:val="00035F8F"/>
    <w:rsid w:val="00036B82"/>
    <w:rsid w:val="00037516"/>
    <w:rsid w:val="0004042C"/>
    <w:rsid w:val="000426FA"/>
    <w:rsid w:val="000433B9"/>
    <w:rsid w:val="00043709"/>
    <w:rsid w:val="00043F7A"/>
    <w:rsid w:val="00044418"/>
    <w:rsid w:val="000448FD"/>
    <w:rsid w:val="00046050"/>
    <w:rsid w:val="000463BE"/>
    <w:rsid w:val="00046D9D"/>
    <w:rsid w:val="00054A66"/>
    <w:rsid w:val="00055F9C"/>
    <w:rsid w:val="000566CE"/>
    <w:rsid w:val="00056C0E"/>
    <w:rsid w:val="00057194"/>
    <w:rsid w:val="00060AA3"/>
    <w:rsid w:val="0006560A"/>
    <w:rsid w:val="0006752A"/>
    <w:rsid w:val="00073DEE"/>
    <w:rsid w:val="0007599B"/>
    <w:rsid w:val="00075ED8"/>
    <w:rsid w:val="0007638C"/>
    <w:rsid w:val="00080348"/>
    <w:rsid w:val="0008533E"/>
    <w:rsid w:val="00087A03"/>
    <w:rsid w:val="00090469"/>
    <w:rsid w:val="00090D35"/>
    <w:rsid w:val="000914C8"/>
    <w:rsid w:val="00092AF0"/>
    <w:rsid w:val="0009586C"/>
    <w:rsid w:val="00096C1E"/>
    <w:rsid w:val="00096EF1"/>
    <w:rsid w:val="00097786"/>
    <w:rsid w:val="000A604A"/>
    <w:rsid w:val="000A65A0"/>
    <w:rsid w:val="000A67B7"/>
    <w:rsid w:val="000B0EDE"/>
    <w:rsid w:val="000B5B7F"/>
    <w:rsid w:val="000C1A5B"/>
    <w:rsid w:val="000C3087"/>
    <w:rsid w:val="000C42E6"/>
    <w:rsid w:val="000C48F4"/>
    <w:rsid w:val="000C5A2C"/>
    <w:rsid w:val="000C62B5"/>
    <w:rsid w:val="000D3C35"/>
    <w:rsid w:val="000D5A4F"/>
    <w:rsid w:val="000D6BD0"/>
    <w:rsid w:val="000E265B"/>
    <w:rsid w:val="000E28DF"/>
    <w:rsid w:val="000E44C5"/>
    <w:rsid w:val="000E5FB4"/>
    <w:rsid w:val="000E7C6A"/>
    <w:rsid w:val="000E7FEA"/>
    <w:rsid w:val="000F6C8B"/>
    <w:rsid w:val="000F768D"/>
    <w:rsid w:val="00100177"/>
    <w:rsid w:val="001023D8"/>
    <w:rsid w:val="00103B7B"/>
    <w:rsid w:val="00103D53"/>
    <w:rsid w:val="00110566"/>
    <w:rsid w:val="00111D14"/>
    <w:rsid w:val="00115BA0"/>
    <w:rsid w:val="00117A3D"/>
    <w:rsid w:val="0012162E"/>
    <w:rsid w:val="001230C0"/>
    <w:rsid w:val="0012639E"/>
    <w:rsid w:val="0012670B"/>
    <w:rsid w:val="00131865"/>
    <w:rsid w:val="0013198C"/>
    <w:rsid w:val="001324BF"/>
    <w:rsid w:val="00134AD6"/>
    <w:rsid w:val="0013659A"/>
    <w:rsid w:val="0014131B"/>
    <w:rsid w:val="00141FF7"/>
    <w:rsid w:val="0014362D"/>
    <w:rsid w:val="00144129"/>
    <w:rsid w:val="0014725B"/>
    <w:rsid w:val="001473F7"/>
    <w:rsid w:val="00147DCB"/>
    <w:rsid w:val="00153866"/>
    <w:rsid w:val="0015761D"/>
    <w:rsid w:val="0016021F"/>
    <w:rsid w:val="00161F7D"/>
    <w:rsid w:val="00162189"/>
    <w:rsid w:val="001627BB"/>
    <w:rsid w:val="00162BC2"/>
    <w:rsid w:val="00163EE3"/>
    <w:rsid w:val="00164761"/>
    <w:rsid w:val="00165018"/>
    <w:rsid w:val="00167453"/>
    <w:rsid w:val="00171460"/>
    <w:rsid w:val="00172969"/>
    <w:rsid w:val="00173188"/>
    <w:rsid w:val="00173416"/>
    <w:rsid w:val="0017595B"/>
    <w:rsid w:val="00182D80"/>
    <w:rsid w:val="001878C6"/>
    <w:rsid w:val="0019196D"/>
    <w:rsid w:val="00192D50"/>
    <w:rsid w:val="00194990"/>
    <w:rsid w:val="00194D08"/>
    <w:rsid w:val="001954A9"/>
    <w:rsid w:val="00195869"/>
    <w:rsid w:val="00196B87"/>
    <w:rsid w:val="001B1034"/>
    <w:rsid w:val="001B331E"/>
    <w:rsid w:val="001B5C95"/>
    <w:rsid w:val="001C1E8C"/>
    <w:rsid w:val="001C2575"/>
    <w:rsid w:val="001C6A1C"/>
    <w:rsid w:val="001D0205"/>
    <w:rsid w:val="001D354B"/>
    <w:rsid w:val="001D3829"/>
    <w:rsid w:val="001D39A6"/>
    <w:rsid w:val="001D402D"/>
    <w:rsid w:val="001D415F"/>
    <w:rsid w:val="001D60FE"/>
    <w:rsid w:val="001D6628"/>
    <w:rsid w:val="001D7186"/>
    <w:rsid w:val="001E117B"/>
    <w:rsid w:val="001E49BF"/>
    <w:rsid w:val="001E4D5C"/>
    <w:rsid w:val="001E5FD6"/>
    <w:rsid w:val="001E6935"/>
    <w:rsid w:val="001E6C2C"/>
    <w:rsid w:val="001E7C93"/>
    <w:rsid w:val="001E7D10"/>
    <w:rsid w:val="001F1EB2"/>
    <w:rsid w:val="001F2500"/>
    <w:rsid w:val="001F5073"/>
    <w:rsid w:val="001F6C10"/>
    <w:rsid w:val="00200998"/>
    <w:rsid w:val="00204A0E"/>
    <w:rsid w:val="00205E26"/>
    <w:rsid w:val="0020789D"/>
    <w:rsid w:val="00212BF0"/>
    <w:rsid w:val="00212CAF"/>
    <w:rsid w:val="00213C5F"/>
    <w:rsid w:val="00217260"/>
    <w:rsid w:val="00223006"/>
    <w:rsid w:val="00224BC8"/>
    <w:rsid w:val="002270E5"/>
    <w:rsid w:val="00230858"/>
    <w:rsid w:val="00232034"/>
    <w:rsid w:val="002342ED"/>
    <w:rsid w:val="00236A9D"/>
    <w:rsid w:val="00237149"/>
    <w:rsid w:val="002421D4"/>
    <w:rsid w:val="002444AC"/>
    <w:rsid w:val="00244821"/>
    <w:rsid w:val="002449E4"/>
    <w:rsid w:val="002500C5"/>
    <w:rsid w:val="0025116C"/>
    <w:rsid w:val="00251BB3"/>
    <w:rsid w:val="002524EE"/>
    <w:rsid w:val="00255DBE"/>
    <w:rsid w:val="002572BB"/>
    <w:rsid w:val="0026014D"/>
    <w:rsid w:val="00262421"/>
    <w:rsid w:val="00264491"/>
    <w:rsid w:val="00264A03"/>
    <w:rsid w:val="00267DA3"/>
    <w:rsid w:val="002753DB"/>
    <w:rsid w:val="0027540D"/>
    <w:rsid w:val="002768E7"/>
    <w:rsid w:val="00282B71"/>
    <w:rsid w:val="0028493F"/>
    <w:rsid w:val="00294BB1"/>
    <w:rsid w:val="00295107"/>
    <w:rsid w:val="0029765C"/>
    <w:rsid w:val="002A352E"/>
    <w:rsid w:val="002A61B0"/>
    <w:rsid w:val="002A7D24"/>
    <w:rsid w:val="002B0163"/>
    <w:rsid w:val="002B0D93"/>
    <w:rsid w:val="002B0F5F"/>
    <w:rsid w:val="002B2C6F"/>
    <w:rsid w:val="002C1E34"/>
    <w:rsid w:val="002C21D5"/>
    <w:rsid w:val="002C5383"/>
    <w:rsid w:val="002C6AFB"/>
    <w:rsid w:val="002C6E9E"/>
    <w:rsid w:val="002C7427"/>
    <w:rsid w:val="002D1A24"/>
    <w:rsid w:val="002D6E03"/>
    <w:rsid w:val="002E0C23"/>
    <w:rsid w:val="002E1598"/>
    <w:rsid w:val="002E1C9E"/>
    <w:rsid w:val="002E3DEF"/>
    <w:rsid w:val="002E3E0E"/>
    <w:rsid w:val="002E536C"/>
    <w:rsid w:val="002E5EC5"/>
    <w:rsid w:val="002E63CA"/>
    <w:rsid w:val="002E6D50"/>
    <w:rsid w:val="002F1C7B"/>
    <w:rsid w:val="002F2385"/>
    <w:rsid w:val="002F5DF0"/>
    <w:rsid w:val="002F74DC"/>
    <w:rsid w:val="00300DF0"/>
    <w:rsid w:val="0030339E"/>
    <w:rsid w:val="00303B2B"/>
    <w:rsid w:val="00303BA7"/>
    <w:rsid w:val="00305E4E"/>
    <w:rsid w:val="003073CB"/>
    <w:rsid w:val="00311B25"/>
    <w:rsid w:val="003137BC"/>
    <w:rsid w:val="0031677F"/>
    <w:rsid w:val="003258EA"/>
    <w:rsid w:val="00325ADB"/>
    <w:rsid w:val="00327122"/>
    <w:rsid w:val="003276DD"/>
    <w:rsid w:val="003279AA"/>
    <w:rsid w:val="003302C8"/>
    <w:rsid w:val="00331752"/>
    <w:rsid w:val="00334471"/>
    <w:rsid w:val="0033500A"/>
    <w:rsid w:val="003350B1"/>
    <w:rsid w:val="0033563C"/>
    <w:rsid w:val="00335B08"/>
    <w:rsid w:val="00336DB0"/>
    <w:rsid w:val="00337C63"/>
    <w:rsid w:val="003403B9"/>
    <w:rsid w:val="003409D8"/>
    <w:rsid w:val="00342243"/>
    <w:rsid w:val="00345B9C"/>
    <w:rsid w:val="00347EF2"/>
    <w:rsid w:val="003554A5"/>
    <w:rsid w:val="00355728"/>
    <w:rsid w:val="00355C94"/>
    <w:rsid w:val="00355DDD"/>
    <w:rsid w:val="0035627C"/>
    <w:rsid w:val="00362412"/>
    <w:rsid w:val="0036299B"/>
    <w:rsid w:val="00362A07"/>
    <w:rsid w:val="0037343F"/>
    <w:rsid w:val="00373873"/>
    <w:rsid w:val="00376BF2"/>
    <w:rsid w:val="00377681"/>
    <w:rsid w:val="00377A0D"/>
    <w:rsid w:val="00381D06"/>
    <w:rsid w:val="0038703E"/>
    <w:rsid w:val="0038770F"/>
    <w:rsid w:val="00390801"/>
    <w:rsid w:val="00392E95"/>
    <w:rsid w:val="003973B6"/>
    <w:rsid w:val="003A3357"/>
    <w:rsid w:val="003A741E"/>
    <w:rsid w:val="003B0630"/>
    <w:rsid w:val="003B0874"/>
    <w:rsid w:val="003B22B6"/>
    <w:rsid w:val="003B2804"/>
    <w:rsid w:val="003C0417"/>
    <w:rsid w:val="003C1E9D"/>
    <w:rsid w:val="003C1F1B"/>
    <w:rsid w:val="003C22C4"/>
    <w:rsid w:val="003C33D5"/>
    <w:rsid w:val="003C3889"/>
    <w:rsid w:val="003D0C32"/>
    <w:rsid w:val="003D26ED"/>
    <w:rsid w:val="003D2F14"/>
    <w:rsid w:val="003D3813"/>
    <w:rsid w:val="003D5560"/>
    <w:rsid w:val="003D5B2B"/>
    <w:rsid w:val="003D6920"/>
    <w:rsid w:val="003D6F9A"/>
    <w:rsid w:val="003E7616"/>
    <w:rsid w:val="003F03F6"/>
    <w:rsid w:val="003F25C8"/>
    <w:rsid w:val="003F3012"/>
    <w:rsid w:val="003F6B97"/>
    <w:rsid w:val="00402D8F"/>
    <w:rsid w:val="004037A3"/>
    <w:rsid w:val="00403927"/>
    <w:rsid w:val="004063AE"/>
    <w:rsid w:val="004118B4"/>
    <w:rsid w:val="00411A25"/>
    <w:rsid w:val="004123FA"/>
    <w:rsid w:val="00413D00"/>
    <w:rsid w:val="00417F39"/>
    <w:rsid w:val="00420AC3"/>
    <w:rsid w:val="0042292B"/>
    <w:rsid w:val="00423239"/>
    <w:rsid w:val="00424B6C"/>
    <w:rsid w:val="0043512C"/>
    <w:rsid w:val="004363E1"/>
    <w:rsid w:val="004367AE"/>
    <w:rsid w:val="004372A9"/>
    <w:rsid w:val="004449BF"/>
    <w:rsid w:val="00445347"/>
    <w:rsid w:val="00446672"/>
    <w:rsid w:val="004469B4"/>
    <w:rsid w:val="00447720"/>
    <w:rsid w:val="00450944"/>
    <w:rsid w:val="00450E1E"/>
    <w:rsid w:val="0045435A"/>
    <w:rsid w:val="00454EDF"/>
    <w:rsid w:val="00455268"/>
    <w:rsid w:val="00463E0F"/>
    <w:rsid w:val="00464875"/>
    <w:rsid w:val="00467ADE"/>
    <w:rsid w:val="00472859"/>
    <w:rsid w:val="00482789"/>
    <w:rsid w:val="00482C42"/>
    <w:rsid w:val="00493BAF"/>
    <w:rsid w:val="0049666F"/>
    <w:rsid w:val="004A0362"/>
    <w:rsid w:val="004A27FB"/>
    <w:rsid w:val="004A3D8F"/>
    <w:rsid w:val="004A5829"/>
    <w:rsid w:val="004A76BE"/>
    <w:rsid w:val="004B0538"/>
    <w:rsid w:val="004B0E6E"/>
    <w:rsid w:val="004B3885"/>
    <w:rsid w:val="004B5B24"/>
    <w:rsid w:val="004B5B5D"/>
    <w:rsid w:val="004B6065"/>
    <w:rsid w:val="004B6FBC"/>
    <w:rsid w:val="004B7E2B"/>
    <w:rsid w:val="004B7E9F"/>
    <w:rsid w:val="004C11C3"/>
    <w:rsid w:val="004C1227"/>
    <w:rsid w:val="004C2EE0"/>
    <w:rsid w:val="004C3685"/>
    <w:rsid w:val="004D5528"/>
    <w:rsid w:val="004D5694"/>
    <w:rsid w:val="004D6273"/>
    <w:rsid w:val="004E70FA"/>
    <w:rsid w:val="004E770D"/>
    <w:rsid w:val="004E7FBE"/>
    <w:rsid w:val="004F13B2"/>
    <w:rsid w:val="004F373A"/>
    <w:rsid w:val="004F3824"/>
    <w:rsid w:val="004F3BB8"/>
    <w:rsid w:val="004F7E96"/>
    <w:rsid w:val="00501987"/>
    <w:rsid w:val="005032D7"/>
    <w:rsid w:val="0050568E"/>
    <w:rsid w:val="005064FB"/>
    <w:rsid w:val="0050664A"/>
    <w:rsid w:val="00506701"/>
    <w:rsid w:val="00507252"/>
    <w:rsid w:val="0051412C"/>
    <w:rsid w:val="00515E0F"/>
    <w:rsid w:val="00517AE7"/>
    <w:rsid w:val="0052004A"/>
    <w:rsid w:val="00523522"/>
    <w:rsid w:val="005329D7"/>
    <w:rsid w:val="00536A3E"/>
    <w:rsid w:val="00540ADC"/>
    <w:rsid w:val="0054469F"/>
    <w:rsid w:val="0054584E"/>
    <w:rsid w:val="00547AB1"/>
    <w:rsid w:val="005501B0"/>
    <w:rsid w:val="005503DB"/>
    <w:rsid w:val="00551A4F"/>
    <w:rsid w:val="00552F3A"/>
    <w:rsid w:val="00555028"/>
    <w:rsid w:val="00560C96"/>
    <w:rsid w:val="0056103C"/>
    <w:rsid w:val="005633FD"/>
    <w:rsid w:val="005716C2"/>
    <w:rsid w:val="00574820"/>
    <w:rsid w:val="0057580D"/>
    <w:rsid w:val="00575B2A"/>
    <w:rsid w:val="00577CFF"/>
    <w:rsid w:val="00580EF5"/>
    <w:rsid w:val="00581847"/>
    <w:rsid w:val="00583772"/>
    <w:rsid w:val="0058475F"/>
    <w:rsid w:val="00584C91"/>
    <w:rsid w:val="005851A5"/>
    <w:rsid w:val="00586AA4"/>
    <w:rsid w:val="00587838"/>
    <w:rsid w:val="005920CB"/>
    <w:rsid w:val="00592386"/>
    <w:rsid w:val="005949EA"/>
    <w:rsid w:val="005953A4"/>
    <w:rsid w:val="00595DF3"/>
    <w:rsid w:val="00596F37"/>
    <w:rsid w:val="005977D6"/>
    <w:rsid w:val="00597F86"/>
    <w:rsid w:val="005A2B7B"/>
    <w:rsid w:val="005A46A1"/>
    <w:rsid w:val="005A48C0"/>
    <w:rsid w:val="005A57CC"/>
    <w:rsid w:val="005B10AF"/>
    <w:rsid w:val="005B4569"/>
    <w:rsid w:val="005C16F0"/>
    <w:rsid w:val="005C275F"/>
    <w:rsid w:val="005C3430"/>
    <w:rsid w:val="005C5A82"/>
    <w:rsid w:val="005C7AF8"/>
    <w:rsid w:val="005D041B"/>
    <w:rsid w:val="005D07BB"/>
    <w:rsid w:val="005D2056"/>
    <w:rsid w:val="005D26DA"/>
    <w:rsid w:val="005D29C1"/>
    <w:rsid w:val="005D3AF0"/>
    <w:rsid w:val="005D55C6"/>
    <w:rsid w:val="005D6F7A"/>
    <w:rsid w:val="005E29C8"/>
    <w:rsid w:val="005E49AA"/>
    <w:rsid w:val="005E58A0"/>
    <w:rsid w:val="005E6A77"/>
    <w:rsid w:val="005F26B9"/>
    <w:rsid w:val="005F3149"/>
    <w:rsid w:val="005F4124"/>
    <w:rsid w:val="005F42A5"/>
    <w:rsid w:val="006013B6"/>
    <w:rsid w:val="006045B4"/>
    <w:rsid w:val="00605061"/>
    <w:rsid w:val="00607BFA"/>
    <w:rsid w:val="00611ACF"/>
    <w:rsid w:val="00611C0A"/>
    <w:rsid w:val="00611D10"/>
    <w:rsid w:val="006223A5"/>
    <w:rsid w:val="006266FB"/>
    <w:rsid w:val="006303E6"/>
    <w:rsid w:val="00630705"/>
    <w:rsid w:val="006418D8"/>
    <w:rsid w:val="0064546F"/>
    <w:rsid w:val="00645641"/>
    <w:rsid w:val="0064566B"/>
    <w:rsid w:val="00646204"/>
    <w:rsid w:val="00646698"/>
    <w:rsid w:val="00650534"/>
    <w:rsid w:val="006518BA"/>
    <w:rsid w:val="00652453"/>
    <w:rsid w:val="00653423"/>
    <w:rsid w:val="0065418A"/>
    <w:rsid w:val="00654381"/>
    <w:rsid w:val="0065713A"/>
    <w:rsid w:val="006577BB"/>
    <w:rsid w:val="00660C52"/>
    <w:rsid w:val="006654FA"/>
    <w:rsid w:val="00666E15"/>
    <w:rsid w:val="00667BFC"/>
    <w:rsid w:val="00667F52"/>
    <w:rsid w:val="0067195B"/>
    <w:rsid w:val="00671E4D"/>
    <w:rsid w:val="006727FE"/>
    <w:rsid w:val="00677063"/>
    <w:rsid w:val="006770C0"/>
    <w:rsid w:val="00677C8F"/>
    <w:rsid w:val="00682984"/>
    <w:rsid w:val="00686594"/>
    <w:rsid w:val="00690E7D"/>
    <w:rsid w:val="006913DB"/>
    <w:rsid w:val="006925DE"/>
    <w:rsid w:val="0069518F"/>
    <w:rsid w:val="00695675"/>
    <w:rsid w:val="006959A4"/>
    <w:rsid w:val="006964F5"/>
    <w:rsid w:val="006965A2"/>
    <w:rsid w:val="006A0016"/>
    <w:rsid w:val="006A191C"/>
    <w:rsid w:val="006A5C88"/>
    <w:rsid w:val="006A7852"/>
    <w:rsid w:val="006B04D0"/>
    <w:rsid w:val="006B07EF"/>
    <w:rsid w:val="006B1B9C"/>
    <w:rsid w:val="006B72CD"/>
    <w:rsid w:val="006D1B5B"/>
    <w:rsid w:val="006D3210"/>
    <w:rsid w:val="006D6539"/>
    <w:rsid w:val="006D78F0"/>
    <w:rsid w:val="006E0326"/>
    <w:rsid w:val="006E062B"/>
    <w:rsid w:val="006E16A2"/>
    <w:rsid w:val="006E328F"/>
    <w:rsid w:val="006E3862"/>
    <w:rsid w:val="006E4998"/>
    <w:rsid w:val="006F079C"/>
    <w:rsid w:val="006F22D5"/>
    <w:rsid w:val="006F28B3"/>
    <w:rsid w:val="00702738"/>
    <w:rsid w:val="00702AA4"/>
    <w:rsid w:val="00704F1C"/>
    <w:rsid w:val="00706E25"/>
    <w:rsid w:val="00711A57"/>
    <w:rsid w:val="00714FCE"/>
    <w:rsid w:val="00715EB6"/>
    <w:rsid w:val="0072377E"/>
    <w:rsid w:val="007248B9"/>
    <w:rsid w:val="0072526D"/>
    <w:rsid w:val="00727DA4"/>
    <w:rsid w:val="0073355D"/>
    <w:rsid w:val="00733EB4"/>
    <w:rsid w:val="00735A14"/>
    <w:rsid w:val="0074019B"/>
    <w:rsid w:val="007420ED"/>
    <w:rsid w:val="00742B42"/>
    <w:rsid w:val="00744373"/>
    <w:rsid w:val="00746859"/>
    <w:rsid w:val="00747531"/>
    <w:rsid w:val="0075065D"/>
    <w:rsid w:val="00754A9E"/>
    <w:rsid w:val="007630AD"/>
    <w:rsid w:val="00766056"/>
    <w:rsid w:val="007671BA"/>
    <w:rsid w:val="00770B73"/>
    <w:rsid w:val="00770D38"/>
    <w:rsid w:val="00771A1A"/>
    <w:rsid w:val="00772D53"/>
    <w:rsid w:val="007776CB"/>
    <w:rsid w:val="0078016D"/>
    <w:rsid w:val="00783338"/>
    <w:rsid w:val="00783A95"/>
    <w:rsid w:val="007851EA"/>
    <w:rsid w:val="007929E2"/>
    <w:rsid w:val="00792AC3"/>
    <w:rsid w:val="007938CC"/>
    <w:rsid w:val="00794451"/>
    <w:rsid w:val="00794765"/>
    <w:rsid w:val="007950F4"/>
    <w:rsid w:val="0079773B"/>
    <w:rsid w:val="007A0D79"/>
    <w:rsid w:val="007A179B"/>
    <w:rsid w:val="007A74A5"/>
    <w:rsid w:val="007B0432"/>
    <w:rsid w:val="007B282F"/>
    <w:rsid w:val="007B36AD"/>
    <w:rsid w:val="007B553E"/>
    <w:rsid w:val="007B7AFF"/>
    <w:rsid w:val="007C1778"/>
    <w:rsid w:val="007C6EF0"/>
    <w:rsid w:val="007D09E3"/>
    <w:rsid w:val="007D1DCD"/>
    <w:rsid w:val="007D4A9B"/>
    <w:rsid w:val="007D7F43"/>
    <w:rsid w:val="007E3372"/>
    <w:rsid w:val="007E428E"/>
    <w:rsid w:val="007E51DF"/>
    <w:rsid w:val="007E7020"/>
    <w:rsid w:val="007F0CE5"/>
    <w:rsid w:val="007F342A"/>
    <w:rsid w:val="00802887"/>
    <w:rsid w:val="00807BDA"/>
    <w:rsid w:val="00813480"/>
    <w:rsid w:val="0081394B"/>
    <w:rsid w:val="00813F43"/>
    <w:rsid w:val="008151E3"/>
    <w:rsid w:val="00816D44"/>
    <w:rsid w:val="008176AB"/>
    <w:rsid w:val="00821A05"/>
    <w:rsid w:val="00826953"/>
    <w:rsid w:val="008317BF"/>
    <w:rsid w:val="00832870"/>
    <w:rsid w:val="00833ECC"/>
    <w:rsid w:val="00835F4D"/>
    <w:rsid w:val="00836080"/>
    <w:rsid w:val="00836359"/>
    <w:rsid w:val="00837B28"/>
    <w:rsid w:val="0084097C"/>
    <w:rsid w:val="00843907"/>
    <w:rsid w:val="00844924"/>
    <w:rsid w:val="00846794"/>
    <w:rsid w:val="00850EA1"/>
    <w:rsid w:val="00854480"/>
    <w:rsid w:val="0085640F"/>
    <w:rsid w:val="008605E1"/>
    <w:rsid w:val="00860A66"/>
    <w:rsid w:val="00860E21"/>
    <w:rsid w:val="00863274"/>
    <w:rsid w:val="00866AAF"/>
    <w:rsid w:val="00866F34"/>
    <w:rsid w:val="00870998"/>
    <w:rsid w:val="00870A0F"/>
    <w:rsid w:val="00871AEC"/>
    <w:rsid w:val="00873041"/>
    <w:rsid w:val="00873139"/>
    <w:rsid w:val="0087370F"/>
    <w:rsid w:val="00874617"/>
    <w:rsid w:val="008751BB"/>
    <w:rsid w:val="0087520F"/>
    <w:rsid w:val="00876A96"/>
    <w:rsid w:val="00880923"/>
    <w:rsid w:val="0088260B"/>
    <w:rsid w:val="0088385A"/>
    <w:rsid w:val="0088621B"/>
    <w:rsid w:val="00886511"/>
    <w:rsid w:val="008873BD"/>
    <w:rsid w:val="00887902"/>
    <w:rsid w:val="00887BA6"/>
    <w:rsid w:val="00894187"/>
    <w:rsid w:val="00896368"/>
    <w:rsid w:val="008973F8"/>
    <w:rsid w:val="00897B61"/>
    <w:rsid w:val="008A1CFB"/>
    <w:rsid w:val="008A2F51"/>
    <w:rsid w:val="008A2FEC"/>
    <w:rsid w:val="008A4925"/>
    <w:rsid w:val="008A6EFA"/>
    <w:rsid w:val="008A73EB"/>
    <w:rsid w:val="008A76DB"/>
    <w:rsid w:val="008B00D7"/>
    <w:rsid w:val="008B5BCC"/>
    <w:rsid w:val="008C38D1"/>
    <w:rsid w:val="008C5DE5"/>
    <w:rsid w:val="008C7300"/>
    <w:rsid w:val="008D27DD"/>
    <w:rsid w:val="008D4190"/>
    <w:rsid w:val="008D4B0B"/>
    <w:rsid w:val="008D53D3"/>
    <w:rsid w:val="008D540E"/>
    <w:rsid w:val="008D6884"/>
    <w:rsid w:val="008D70A7"/>
    <w:rsid w:val="008D74FF"/>
    <w:rsid w:val="008D7DB5"/>
    <w:rsid w:val="008E4090"/>
    <w:rsid w:val="008E6514"/>
    <w:rsid w:val="008E7F2E"/>
    <w:rsid w:val="008F129A"/>
    <w:rsid w:val="008F1E3D"/>
    <w:rsid w:val="008F3E9D"/>
    <w:rsid w:val="00901194"/>
    <w:rsid w:val="00902F02"/>
    <w:rsid w:val="00903632"/>
    <w:rsid w:val="0090486C"/>
    <w:rsid w:val="0090511C"/>
    <w:rsid w:val="0090581F"/>
    <w:rsid w:val="00906A7B"/>
    <w:rsid w:val="00911F9C"/>
    <w:rsid w:val="00913263"/>
    <w:rsid w:val="00913E06"/>
    <w:rsid w:val="00922630"/>
    <w:rsid w:val="00924C21"/>
    <w:rsid w:val="0093331C"/>
    <w:rsid w:val="00933D2A"/>
    <w:rsid w:val="009341CA"/>
    <w:rsid w:val="00936A02"/>
    <w:rsid w:val="00942BDE"/>
    <w:rsid w:val="00944FD4"/>
    <w:rsid w:val="00946501"/>
    <w:rsid w:val="00950A10"/>
    <w:rsid w:val="009516B6"/>
    <w:rsid w:val="00952FC4"/>
    <w:rsid w:val="0095419A"/>
    <w:rsid w:val="0095530E"/>
    <w:rsid w:val="00957574"/>
    <w:rsid w:val="00960811"/>
    <w:rsid w:val="00963A8F"/>
    <w:rsid w:val="00974589"/>
    <w:rsid w:val="0097606D"/>
    <w:rsid w:val="00985973"/>
    <w:rsid w:val="00986B2A"/>
    <w:rsid w:val="00990E84"/>
    <w:rsid w:val="00995FB4"/>
    <w:rsid w:val="009A3857"/>
    <w:rsid w:val="009A5A0E"/>
    <w:rsid w:val="009A6376"/>
    <w:rsid w:val="009A6FC3"/>
    <w:rsid w:val="009B1657"/>
    <w:rsid w:val="009B2DB0"/>
    <w:rsid w:val="009B459A"/>
    <w:rsid w:val="009B68A7"/>
    <w:rsid w:val="009B6CF4"/>
    <w:rsid w:val="009B70C4"/>
    <w:rsid w:val="009B79D2"/>
    <w:rsid w:val="009C177E"/>
    <w:rsid w:val="009C5597"/>
    <w:rsid w:val="009D1633"/>
    <w:rsid w:val="009D4502"/>
    <w:rsid w:val="009D5B65"/>
    <w:rsid w:val="009D5DC7"/>
    <w:rsid w:val="009D6887"/>
    <w:rsid w:val="009E0147"/>
    <w:rsid w:val="009E1A6E"/>
    <w:rsid w:val="009E1D27"/>
    <w:rsid w:val="009E4CB8"/>
    <w:rsid w:val="009E5EFE"/>
    <w:rsid w:val="009E6AF9"/>
    <w:rsid w:val="009F1AC9"/>
    <w:rsid w:val="009F4634"/>
    <w:rsid w:val="009F6523"/>
    <w:rsid w:val="00A00C64"/>
    <w:rsid w:val="00A02B6B"/>
    <w:rsid w:val="00A0536E"/>
    <w:rsid w:val="00A06383"/>
    <w:rsid w:val="00A064A4"/>
    <w:rsid w:val="00A128F1"/>
    <w:rsid w:val="00A1534A"/>
    <w:rsid w:val="00A17A60"/>
    <w:rsid w:val="00A215DB"/>
    <w:rsid w:val="00A24DE0"/>
    <w:rsid w:val="00A26D08"/>
    <w:rsid w:val="00A30B0E"/>
    <w:rsid w:val="00A3335C"/>
    <w:rsid w:val="00A34845"/>
    <w:rsid w:val="00A3665B"/>
    <w:rsid w:val="00A36D2E"/>
    <w:rsid w:val="00A45409"/>
    <w:rsid w:val="00A47DA4"/>
    <w:rsid w:val="00A53D1A"/>
    <w:rsid w:val="00A54CA7"/>
    <w:rsid w:val="00A57EE4"/>
    <w:rsid w:val="00A639AE"/>
    <w:rsid w:val="00A6565F"/>
    <w:rsid w:val="00A659AE"/>
    <w:rsid w:val="00A65AB7"/>
    <w:rsid w:val="00A65DE0"/>
    <w:rsid w:val="00A672DD"/>
    <w:rsid w:val="00A678E5"/>
    <w:rsid w:val="00A74A08"/>
    <w:rsid w:val="00A75F2B"/>
    <w:rsid w:val="00A76203"/>
    <w:rsid w:val="00A772A2"/>
    <w:rsid w:val="00A7793E"/>
    <w:rsid w:val="00A8098E"/>
    <w:rsid w:val="00A8200A"/>
    <w:rsid w:val="00A825DC"/>
    <w:rsid w:val="00A85B48"/>
    <w:rsid w:val="00A86221"/>
    <w:rsid w:val="00A86821"/>
    <w:rsid w:val="00A90519"/>
    <w:rsid w:val="00A91B8D"/>
    <w:rsid w:val="00AA02A0"/>
    <w:rsid w:val="00AA14E5"/>
    <w:rsid w:val="00AA233C"/>
    <w:rsid w:val="00AA286B"/>
    <w:rsid w:val="00AA5343"/>
    <w:rsid w:val="00AA57E6"/>
    <w:rsid w:val="00AA6CF3"/>
    <w:rsid w:val="00AB1A16"/>
    <w:rsid w:val="00AB1F06"/>
    <w:rsid w:val="00AB33D1"/>
    <w:rsid w:val="00AB3E42"/>
    <w:rsid w:val="00AB4845"/>
    <w:rsid w:val="00AC5036"/>
    <w:rsid w:val="00AC7D62"/>
    <w:rsid w:val="00AD00E0"/>
    <w:rsid w:val="00AD05B4"/>
    <w:rsid w:val="00AD08A8"/>
    <w:rsid w:val="00AD0AC3"/>
    <w:rsid w:val="00AD0B87"/>
    <w:rsid w:val="00AD0BB3"/>
    <w:rsid w:val="00AD21DA"/>
    <w:rsid w:val="00AD53A2"/>
    <w:rsid w:val="00AD729E"/>
    <w:rsid w:val="00AD7619"/>
    <w:rsid w:val="00AD779D"/>
    <w:rsid w:val="00AE4274"/>
    <w:rsid w:val="00AE4731"/>
    <w:rsid w:val="00AF2283"/>
    <w:rsid w:val="00AF45E7"/>
    <w:rsid w:val="00AF4A9E"/>
    <w:rsid w:val="00AF5BE1"/>
    <w:rsid w:val="00AF7BA8"/>
    <w:rsid w:val="00B00694"/>
    <w:rsid w:val="00B04870"/>
    <w:rsid w:val="00B0653B"/>
    <w:rsid w:val="00B1071B"/>
    <w:rsid w:val="00B11EBF"/>
    <w:rsid w:val="00B12B0B"/>
    <w:rsid w:val="00B12D2E"/>
    <w:rsid w:val="00B163F0"/>
    <w:rsid w:val="00B20B3C"/>
    <w:rsid w:val="00B2363E"/>
    <w:rsid w:val="00B3271A"/>
    <w:rsid w:val="00B36CE1"/>
    <w:rsid w:val="00B378DD"/>
    <w:rsid w:val="00B41531"/>
    <w:rsid w:val="00B428DD"/>
    <w:rsid w:val="00B44A6F"/>
    <w:rsid w:val="00B51856"/>
    <w:rsid w:val="00B51D66"/>
    <w:rsid w:val="00B56998"/>
    <w:rsid w:val="00B57941"/>
    <w:rsid w:val="00B57A07"/>
    <w:rsid w:val="00B57B68"/>
    <w:rsid w:val="00B6086D"/>
    <w:rsid w:val="00B614B4"/>
    <w:rsid w:val="00B616AD"/>
    <w:rsid w:val="00B62FBA"/>
    <w:rsid w:val="00B63D56"/>
    <w:rsid w:val="00B63E35"/>
    <w:rsid w:val="00B63ED7"/>
    <w:rsid w:val="00B652FE"/>
    <w:rsid w:val="00B6727A"/>
    <w:rsid w:val="00B67D20"/>
    <w:rsid w:val="00B70017"/>
    <w:rsid w:val="00B71F4A"/>
    <w:rsid w:val="00B72938"/>
    <w:rsid w:val="00B73273"/>
    <w:rsid w:val="00B73E85"/>
    <w:rsid w:val="00B75712"/>
    <w:rsid w:val="00B80CB7"/>
    <w:rsid w:val="00B83317"/>
    <w:rsid w:val="00B83937"/>
    <w:rsid w:val="00B84096"/>
    <w:rsid w:val="00B84F19"/>
    <w:rsid w:val="00B868FB"/>
    <w:rsid w:val="00B8753F"/>
    <w:rsid w:val="00B92FF6"/>
    <w:rsid w:val="00B93660"/>
    <w:rsid w:val="00BA0EC5"/>
    <w:rsid w:val="00BA331F"/>
    <w:rsid w:val="00BA42A3"/>
    <w:rsid w:val="00BA5DC9"/>
    <w:rsid w:val="00BA7F35"/>
    <w:rsid w:val="00BB2962"/>
    <w:rsid w:val="00BB61B7"/>
    <w:rsid w:val="00BC34DF"/>
    <w:rsid w:val="00BC5F21"/>
    <w:rsid w:val="00BD666F"/>
    <w:rsid w:val="00BD66C8"/>
    <w:rsid w:val="00BE0546"/>
    <w:rsid w:val="00BE261F"/>
    <w:rsid w:val="00BF0BC4"/>
    <w:rsid w:val="00BF180B"/>
    <w:rsid w:val="00BF20C6"/>
    <w:rsid w:val="00BF55C9"/>
    <w:rsid w:val="00C01DBB"/>
    <w:rsid w:val="00C079F3"/>
    <w:rsid w:val="00C155F3"/>
    <w:rsid w:val="00C1674D"/>
    <w:rsid w:val="00C239C1"/>
    <w:rsid w:val="00C24F17"/>
    <w:rsid w:val="00C27DDE"/>
    <w:rsid w:val="00C31DC9"/>
    <w:rsid w:val="00C32FAF"/>
    <w:rsid w:val="00C37586"/>
    <w:rsid w:val="00C42098"/>
    <w:rsid w:val="00C42FFC"/>
    <w:rsid w:val="00C43461"/>
    <w:rsid w:val="00C4388B"/>
    <w:rsid w:val="00C4789F"/>
    <w:rsid w:val="00C52DBC"/>
    <w:rsid w:val="00C542D9"/>
    <w:rsid w:val="00C604EB"/>
    <w:rsid w:val="00C61E23"/>
    <w:rsid w:val="00C64035"/>
    <w:rsid w:val="00C64EF2"/>
    <w:rsid w:val="00C65339"/>
    <w:rsid w:val="00C7230E"/>
    <w:rsid w:val="00C727BD"/>
    <w:rsid w:val="00C7291D"/>
    <w:rsid w:val="00C72D74"/>
    <w:rsid w:val="00C86144"/>
    <w:rsid w:val="00C90452"/>
    <w:rsid w:val="00C9071E"/>
    <w:rsid w:val="00C91691"/>
    <w:rsid w:val="00C93409"/>
    <w:rsid w:val="00C97A68"/>
    <w:rsid w:val="00CA1099"/>
    <w:rsid w:val="00CA3FCB"/>
    <w:rsid w:val="00CA4A2D"/>
    <w:rsid w:val="00CA63C8"/>
    <w:rsid w:val="00CA731F"/>
    <w:rsid w:val="00CB1B0B"/>
    <w:rsid w:val="00CB2B3A"/>
    <w:rsid w:val="00CB7D71"/>
    <w:rsid w:val="00CC0006"/>
    <w:rsid w:val="00CC2844"/>
    <w:rsid w:val="00CC2C28"/>
    <w:rsid w:val="00CC457D"/>
    <w:rsid w:val="00CC4D62"/>
    <w:rsid w:val="00CC72E3"/>
    <w:rsid w:val="00CD1775"/>
    <w:rsid w:val="00CD19B2"/>
    <w:rsid w:val="00CD2149"/>
    <w:rsid w:val="00CD6362"/>
    <w:rsid w:val="00CD67C5"/>
    <w:rsid w:val="00CE27A0"/>
    <w:rsid w:val="00CE3C07"/>
    <w:rsid w:val="00CE4611"/>
    <w:rsid w:val="00CF395F"/>
    <w:rsid w:val="00CF3B5B"/>
    <w:rsid w:val="00CF4A87"/>
    <w:rsid w:val="00CF5669"/>
    <w:rsid w:val="00CF675D"/>
    <w:rsid w:val="00D049AF"/>
    <w:rsid w:val="00D04E4F"/>
    <w:rsid w:val="00D06FEA"/>
    <w:rsid w:val="00D07CE7"/>
    <w:rsid w:val="00D10D65"/>
    <w:rsid w:val="00D11EFB"/>
    <w:rsid w:val="00D135E4"/>
    <w:rsid w:val="00D1415C"/>
    <w:rsid w:val="00D14280"/>
    <w:rsid w:val="00D1767A"/>
    <w:rsid w:val="00D21C49"/>
    <w:rsid w:val="00D22807"/>
    <w:rsid w:val="00D230D7"/>
    <w:rsid w:val="00D317E0"/>
    <w:rsid w:val="00D3395A"/>
    <w:rsid w:val="00D368D7"/>
    <w:rsid w:val="00D37677"/>
    <w:rsid w:val="00D40904"/>
    <w:rsid w:val="00D4110A"/>
    <w:rsid w:val="00D41BE5"/>
    <w:rsid w:val="00D440A9"/>
    <w:rsid w:val="00D44AF9"/>
    <w:rsid w:val="00D467AB"/>
    <w:rsid w:val="00D4778E"/>
    <w:rsid w:val="00D51BF0"/>
    <w:rsid w:val="00D562C1"/>
    <w:rsid w:val="00D5695D"/>
    <w:rsid w:val="00D60F58"/>
    <w:rsid w:val="00D615AD"/>
    <w:rsid w:val="00D62D25"/>
    <w:rsid w:val="00D64B1F"/>
    <w:rsid w:val="00D65763"/>
    <w:rsid w:val="00D66610"/>
    <w:rsid w:val="00D756BF"/>
    <w:rsid w:val="00D77CA1"/>
    <w:rsid w:val="00D82929"/>
    <w:rsid w:val="00D82E6B"/>
    <w:rsid w:val="00D8726C"/>
    <w:rsid w:val="00D91BF8"/>
    <w:rsid w:val="00D91E78"/>
    <w:rsid w:val="00D93391"/>
    <w:rsid w:val="00D95717"/>
    <w:rsid w:val="00DA0EF1"/>
    <w:rsid w:val="00DA5C50"/>
    <w:rsid w:val="00DA6C22"/>
    <w:rsid w:val="00DA77EC"/>
    <w:rsid w:val="00DB0070"/>
    <w:rsid w:val="00DB472D"/>
    <w:rsid w:val="00DB529A"/>
    <w:rsid w:val="00DB6CB0"/>
    <w:rsid w:val="00DB740D"/>
    <w:rsid w:val="00DC182D"/>
    <w:rsid w:val="00DC238F"/>
    <w:rsid w:val="00DC2FA2"/>
    <w:rsid w:val="00DC45DF"/>
    <w:rsid w:val="00DD1E69"/>
    <w:rsid w:val="00DD2AA5"/>
    <w:rsid w:val="00DD51EE"/>
    <w:rsid w:val="00DE0923"/>
    <w:rsid w:val="00DE46CE"/>
    <w:rsid w:val="00DE4C36"/>
    <w:rsid w:val="00DE61D8"/>
    <w:rsid w:val="00DF0772"/>
    <w:rsid w:val="00DF1147"/>
    <w:rsid w:val="00DF1DF5"/>
    <w:rsid w:val="00DF493A"/>
    <w:rsid w:val="00DF5DF5"/>
    <w:rsid w:val="00DF61A0"/>
    <w:rsid w:val="00E02F4F"/>
    <w:rsid w:val="00E033CD"/>
    <w:rsid w:val="00E0466B"/>
    <w:rsid w:val="00E04E7E"/>
    <w:rsid w:val="00E06824"/>
    <w:rsid w:val="00E07E30"/>
    <w:rsid w:val="00E15147"/>
    <w:rsid w:val="00E15BFC"/>
    <w:rsid w:val="00E17A7D"/>
    <w:rsid w:val="00E21690"/>
    <w:rsid w:val="00E22DA8"/>
    <w:rsid w:val="00E25C25"/>
    <w:rsid w:val="00E31481"/>
    <w:rsid w:val="00E32119"/>
    <w:rsid w:val="00E40097"/>
    <w:rsid w:val="00E45DFB"/>
    <w:rsid w:val="00E4707E"/>
    <w:rsid w:val="00E502F2"/>
    <w:rsid w:val="00E705F2"/>
    <w:rsid w:val="00E738FC"/>
    <w:rsid w:val="00E74A7D"/>
    <w:rsid w:val="00E762B8"/>
    <w:rsid w:val="00E86BA1"/>
    <w:rsid w:val="00E86F76"/>
    <w:rsid w:val="00E8779F"/>
    <w:rsid w:val="00E9000D"/>
    <w:rsid w:val="00E913F2"/>
    <w:rsid w:val="00E9575D"/>
    <w:rsid w:val="00E9581C"/>
    <w:rsid w:val="00EA1CED"/>
    <w:rsid w:val="00EA358F"/>
    <w:rsid w:val="00EB48B8"/>
    <w:rsid w:val="00EB5055"/>
    <w:rsid w:val="00EB665E"/>
    <w:rsid w:val="00EC10CF"/>
    <w:rsid w:val="00EC1450"/>
    <w:rsid w:val="00EC4B85"/>
    <w:rsid w:val="00EC4B98"/>
    <w:rsid w:val="00EC5A3A"/>
    <w:rsid w:val="00EC5B12"/>
    <w:rsid w:val="00ED6216"/>
    <w:rsid w:val="00ED6653"/>
    <w:rsid w:val="00EE00FF"/>
    <w:rsid w:val="00EE23DA"/>
    <w:rsid w:val="00EE60F4"/>
    <w:rsid w:val="00EE768C"/>
    <w:rsid w:val="00EE7C4B"/>
    <w:rsid w:val="00EF58EA"/>
    <w:rsid w:val="00F01A82"/>
    <w:rsid w:val="00F06C52"/>
    <w:rsid w:val="00F11D6D"/>
    <w:rsid w:val="00F14786"/>
    <w:rsid w:val="00F16D19"/>
    <w:rsid w:val="00F2065C"/>
    <w:rsid w:val="00F22298"/>
    <w:rsid w:val="00F22B57"/>
    <w:rsid w:val="00F27600"/>
    <w:rsid w:val="00F2774A"/>
    <w:rsid w:val="00F312A0"/>
    <w:rsid w:val="00F3545E"/>
    <w:rsid w:val="00F364B4"/>
    <w:rsid w:val="00F41F83"/>
    <w:rsid w:val="00F44543"/>
    <w:rsid w:val="00F53D9F"/>
    <w:rsid w:val="00F545E5"/>
    <w:rsid w:val="00F54CE7"/>
    <w:rsid w:val="00F5700E"/>
    <w:rsid w:val="00F576F0"/>
    <w:rsid w:val="00F57746"/>
    <w:rsid w:val="00F57AFF"/>
    <w:rsid w:val="00F600AA"/>
    <w:rsid w:val="00F63423"/>
    <w:rsid w:val="00F654C6"/>
    <w:rsid w:val="00F65666"/>
    <w:rsid w:val="00F65A06"/>
    <w:rsid w:val="00F67AC6"/>
    <w:rsid w:val="00F771BB"/>
    <w:rsid w:val="00F83453"/>
    <w:rsid w:val="00F84021"/>
    <w:rsid w:val="00F87C09"/>
    <w:rsid w:val="00F87E03"/>
    <w:rsid w:val="00F91764"/>
    <w:rsid w:val="00F92065"/>
    <w:rsid w:val="00F94301"/>
    <w:rsid w:val="00F94DC1"/>
    <w:rsid w:val="00F968AB"/>
    <w:rsid w:val="00F97F1A"/>
    <w:rsid w:val="00FA0485"/>
    <w:rsid w:val="00FA0D94"/>
    <w:rsid w:val="00FA138F"/>
    <w:rsid w:val="00FA1E9F"/>
    <w:rsid w:val="00FA3BE2"/>
    <w:rsid w:val="00FA5AEF"/>
    <w:rsid w:val="00FB0FA2"/>
    <w:rsid w:val="00FB4850"/>
    <w:rsid w:val="00FC1245"/>
    <w:rsid w:val="00FC1489"/>
    <w:rsid w:val="00FC42B7"/>
    <w:rsid w:val="00FC6B72"/>
    <w:rsid w:val="00FC7ECC"/>
    <w:rsid w:val="00FD0E82"/>
    <w:rsid w:val="00FD601F"/>
    <w:rsid w:val="00FD6EA9"/>
    <w:rsid w:val="00FE2A13"/>
    <w:rsid w:val="00FE66A6"/>
    <w:rsid w:val="00FF0CD9"/>
    <w:rsid w:val="00FF1536"/>
    <w:rsid w:val="00FF3750"/>
    <w:rsid w:val="00FF3DFF"/>
    <w:rsid w:val="00FF7680"/>
    <w:rsid w:val="00FF79FA"/>
  </w:rsids>
  <m:mathPr>
    <m:mathFont m:val="Cambria Math"/>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15:docId w15:val="{035ECF77-8617-400A-ABA1-C9B06672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666F"/>
    <w:rPr>
      <w:sz w:val="24"/>
      <w:szCs w:val="24"/>
      <w:lang w:val="fr-FR" w:eastAsia="ja-JP"/>
    </w:rPr>
  </w:style>
  <w:style w:type="paragraph" w:styleId="Heading1">
    <w:name w:val="heading 1"/>
    <w:basedOn w:val="Normal"/>
    <w:next w:val="Normal"/>
    <w:link w:val="Heading1Char"/>
    <w:uiPriority w:val="99"/>
    <w:qFormat/>
    <w:rsid w:val="001954A9"/>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9"/>
    <w:qFormat/>
    <w:rsid w:val="001954A9"/>
    <w:pPr>
      <w:widowControl w:val="0"/>
      <w:ind w:left="113"/>
      <w:outlineLvl w:val="1"/>
    </w:pPr>
    <w:rPr>
      <w:rFonts w:eastAsia="Times New Roman"/>
      <w:b/>
      <w:bCs/>
      <w:sz w:val="20"/>
      <w:szCs w:val="20"/>
      <w:lang w:val="en-US" w:eastAsia="en-US"/>
    </w:rPr>
  </w:style>
  <w:style w:type="paragraph" w:styleId="Heading3">
    <w:name w:val="heading 3"/>
    <w:basedOn w:val="Normal"/>
    <w:next w:val="Normal"/>
    <w:link w:val="Heading3Char"/>
    <w:uiPriority w:val="99"/>
    <w:unhideWhenUsed/>
    <w:qFormat/>
    <w:rsid w:val="001954A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cheverte">
    <w:name w:val="texte coche verte"/>
    <w:basedOn w:val="Normal"/>
    <w:qFormat/>
    <w:rsid w:val="0072526D"/>
    <w:pPr>
      <w:numPr>
        <w:numId w:val="1"/>
      </w:numPr>
      <w:spacing w:line="240" w:lineRule="exact"/>
      <w:jc w:val="both"/>
    </w:pPr>
    <w:rPr>
      <w:rFonts w:ascii="Arial" w:hAnsi="Arial" w:cs="Arial"/>
      <w:spacing w:val="-4"/>
      <w:sz w:val="18"/>
      <w:szCs w:val="18"/>
      <w:lang w:val="en-US"/>
    </w:rPr>
  </w:style>
  <w:style w:type="paragraph" w:styleId="Header">
    <w:name w:val="header"/>
    <w:basedOn w:val="Normal"/>
    <w:link w:val="HeaderChar"/>
    <w:uiPriority w:val="99"/>
    <w:unhideWhenUsed/>
    <w:rsid w:val="00A86221"/>
    <w:pPr>
      <w:tabs>
        <w:tab w:val="center" w:pos="4536"/>
        <w:tab w:val="right" w:pos="9072"/>
      </w:tabs>
    </w:pPr>
  </w:style>
  <w:style w:type="character" w:customStyle="1" w:styleId="HeaderChar">
    <w:name w:val="Header Char"/>
    <w:link w:val="Header"/>
    <w:uiPriority w:val="99"/>
    <w:rsid w:val="00A86221"/>
    <w:rPr>
      <w:sz w:val="24"/>
      <w:szCs w:val="24"/>
      <w:lang w:eastAsia="ja-JP"/>
    </w:rPr>
  </w:style>
  <w:style w:type="paragraph" w:styleId="Footer">
    <w:name w:val="footer"/>
    <w:basedOn w:val="Normal"/>
    <w:link w:val="FooterChar"/>
    <w:uiPriority w:val="99"/>
    <w:unhideWhenUsed/>
    <w:rsid w:val="00A86221"/>
    <w:pPr>
      <w:tabs>
        <w:tab w:val="center" w:pos="4536"/>
        <w:tab w:val="right" w:pos="9072"/>
      </w:tabs>
    </w:pPr>
  </w:style>
  <w:style w:type="character" w:customStyle="1" w:styleId="FooterChar">
    <w:name w:val="Footer Char"/>
    <w:link w:val="Footer"/>
    <w:uiPriority w:val="99"/>
    <w:rsid w:val="00A86221"/>
    <w:rPr>
      <w:sz w:val="24"/>
      <w:szCs w:val="24"/>
      <w:lang w:eastAsia="ja-JP"/>
    </w:rPr>
  </w:style>
  <w:style w:type="paragraph" w:customStyle="1" w:styleId="-Titre">
    <w:name w:val="- Titre"/>
    <w:basedOn w:val="Normal"/>
    <w:qFormat/>
    <w:rsid w:val="00A86221"/>
    <w:pPr>
      <w:tabs>
        <w:tab w:val="left" w:pos="7037"/>
        <w:tab w:val="right" w:pos="10914"/>
      </w:tabs>
      <w:spacing w:before="100" w:beforeAutospacing="1" w:line="440" w:lineRule="exact"/>
      <w:ind w:right="142"/>
      <w:jc w:val="right"/>
    </w:pPr>
    <w:rPr>
      <w:rFonts w:ascii="Arial Gras" w:eastAsia="Times New Roman" w:hAnsi="Arial Gras" w:cs="Arial"/>
      <w:b/>
      <w:bCs/>
      <w:noProof/>
      <w:color w:val="FFFFFF"/>
      <w:w w:val="90"/>
      <w:sz w:val="44"/>
      <w:szCs w:val="44"/>
      <w:lang w:eastAsia="fr-FR"/>
    </w:rPr>
  </w:style>
  <w:style w:type="paragraph" w:customStyle="1" w:styleId="ADRESSfirstline-P2">
    <w:name w:val="ADRESS firs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nextline-P2">
    <w:name w:val="ADRESS nex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ARIALREGULARSIZE9">
    <w:name w:val="ARIAL REGULAR SIZE 9"/>
    <w:basedOn w:val="Normal"/>
    <w:qFormat/>
    <w:rsid w:val="005F26B9"/>
    <w:rPr>
      <w:rFonts w:ascii="Arial" w:hAnsi="Arial" w:cs="Arial"/>
      <w:color w:val="FFFFFF"/>
      <w:sz w:val="22"/>
      <w:szCs w:val="22"/>
    </w:rPr>
  </w:style>
  <w:style w:type="paragraph" w:customStyle="1" w:styleId="Style1">
    <w:name w:val="Style1"/>
    <w:basedOn w:val="-Titre"/>
    <w:autoRedefine/>
    <w:qFormat/>
    <w:rsid w:val="005F26B9"/>
    <w:pPr>
      <w:tabs>
        <w:tab w:val="clear" w:pos="7037"/>
        <w:tab w:val="left" w:pos="7371"/>
      </w:tabs>
      <w:spacing w:before="0" w:beforeAutospacing="0" w:after="120" w:line="240" w:lineRule="auto"/>
      <w:ind w:right="0"/>
      <w:jc w:val="left"/>
    </w:pPr>
    <w:rPr>
      <w:caps/>
      <w:color w:val="862567"/>
      <w:w w:val="100"/>
      <w:sz w:val="22"/>
      <w:szCs w:val="20"/>
      <w:lang w:val="en-US"/>
    </w:rPr>
  </w:style>
  <w:style w:type="paragraph" w:customStyle="1" w:styleId="EXPERTISE-P1">
    <w:name w:val="EXPERTISE -  P1"/>
    <w:basedOn w:val="Style1"/>
    <w:qFormat/>
    <w:rsid w:val="0049666F"/>
    <w:pPr>
      <w:spacing w:after="100"/>
    </w:pPr>
    <w:rPr>
      <w:rFonts w:ascii="Arial" w:hAnsi="Arial"/>
      <w:color w:val="007BC4"/>
      <w:sz w:val="18"/>
      <w:szCs w:val="18"/>
    </w:rPr>
  </w:style>
  <w:style w:type="paragraph" w:customStyle="1" w:styleId="FundName-P1">
    <w:name w:val="Fund Name - P1"/>
    <w:next w:val="Normal"/>
    <w:autoRedefine/>
    <w:qFormat/>
    <w:rsid w:val="00447720"/>
    <w:pPr>
      <w:spacing w:line="320" w:lineRule="exact"/>
    </w:pPr>
    <w:rPr>
      <w:rFonts w:ascii="PMingLiU" w:eastAsia="PMingLiU" w:hAnsi="PMingLiU" w:cs="Microsoft JhengHei"/>
      <w:b/>
      <w:color w:val="103184"/>
      <w:sz w:val="32"/>
      <w:szCs w:val="22"/>
      <w:lang w:val="en-US" w:eastAsia="zh-TW"/>
    </w:rPr>
  </w:style>
  <w:style w:type="paragraph" w:customStyle="1" w:styleId="Date1">
    <w:name w:val="Date1"/>
    <w:basedOn w:val="Normal"/>
    <w:qFormat/>
    <w:rsid w:val="005F26B9"/>
    <w:pPr>
      <w:jc w:val="both"/>
    </w:pPr>
    <w:rPr>
      <w:rFonts w:ascii="Arial" w:hAnsi="Arial" w:cs="Arial"/>
      <w:b/>
      <w:color w:val="FFFFFF"/>
      <w:sz w:val="18"/>
      <w:szCs w:val="18"/>
    </w:rPr>
  </w:style>
  <w:style w:type="paragraph" w:customStyle="1" w:styleId="WWWAXA-P1">
    <w:name w:val="WWW AXA - P1"/>
    <w:basedOn w:val="Footer"/>
    <w:qFormat/>
    <w:rsid w:val="0049666F"/>
    <w:pPr>
      <w:jc w:val="right"/>
    </w:pPr>
    <w:rPr>
      <w:rFonts w:ascii="Arial Gras" w:hAnsi="Arial Gras" w:cs="Arial"/>
      <w:b/>
      <w:color w:val="103184"/>
      <w:sz w:val="20"/>
      <w:szCs w:val="20"/>
    </w:rPr>
  </w:style>
  <w:style w:type="paragraph" w:customStyle="1" w:styleId="ADRESSE1ERLIGNE">
    <w:name w:val="ADRESSE 1ER LIGNE"/>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ELIGNESSUIVANTES">
    <w:name w:val="ADRESSE LIGNES SUIVANTES"/>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EXPERTISEP2">
    <w:name w:val="EXPERTISE P2"/>
    <w:basedOn w:val="-Titre"/>
    <w:qFormat/>
    <w:rsid w:val="0049666F"/>
    <w:pPr>
      <w:tabs>
        <w:tab w:val="clear" w:pos="7037"/>
        <w:tab w:val="left" w:pos="7371"/>
      </w:tabs>
      <w:spacing w:before="0" w:beforeAutospacing="0" w:after="80" w:line="240" w:lineRule="auto"/>
      <w:ind w:right="0"/>
      <w:jc w:val="left"/>
    </w:pPr>
    <w:rPr>
      <w:rFonts w:ascii="Arial" w:hAnsi="Arial"/>
      <w:caps/>
      <w:color w:val="007BC4"/>
      <w:w w:val="100"/>
      <w:sz w:val="16"/>
      <w:szCs w:val="16"/>
      <w:lang w:val="en-US"/>
    </w:rPr>
  </w:style>
  <w:style w:type="paragraph" w:customStyle="1" w:styleId="ARIALREGULARSIZE8-P2">
    <w:name w:val="ARIAL REGULAR SIZE 8 -  P2"/>
    <w:basedOn w:val="Normal"/>
    <w:qFormat/>
    <w:rsid w:val="00173188"/>
    <w:rPr>
      <w:rFonts w:ascii="Arial" w:hAnsi="Arial" w:cs="Arial"/>
      <w:color w:val="FFFFFF"/>
      <w:sz w:val="16"/>
      <w:szCs w:val="22"/>
    </w:rPr>
  </w:style>
  <w:style w:type="paragraph" w:customStyle="1" w:styleId="FundName-P2">
    <w:name w:val="Fund Name -  P2"/>
    <w:basedOn w:val="Header"/>
    <w:qFormat/>
    <w:rsid w:val="0049666F"/>
    <w:pPr>
      <w:spacing w:line="220" w:lineRule="exact"/>
    </w:pPr>
    <w:rPr>
      <w:rFonts w:ascii="Arial Gras" w:hAnsi="Arial Gras" w:cs="Arial"/>
      <w:b/>
      <w:color w:val="103184"/>
      <w:sz w:val="22"/>
      <w:szCs w:val="32"/>
      <w:lang w:val="en-US"/>
    </w:rPr>
  </w:style>
  <w:style w:type="paragraph" w:customStyle="1" w:styleId="WWWAXA-P2">
    <w:name w:val="WWW AXA - P2"/>
    <w:basedOn w:val="Normal"/>
    <w:qFormat/>
    <w:rsid w:val="00924C21"/>
    <w:pPr>
      <w:autoSpaceDE w:val="0"/>
      <w:autoSpaceDN w:val="0"/>
      <w:adjustRightInd w:val="0"/>
      <w:spacing w:after="120"/>
      <w:jc w:val="right"/>
      <w:textAlignment w:val="center"/>
    </w:pPr>
    <w:rPr>
      <w:rFonts w:ascii="Arial Gras" w:hAnsi="Arial Gras" w:cs="Arial"/>
      <w:b/>
      <w:color w:val="103184"/>
      <w:sz w:val="20"/>
      <w:szCs w:val="20"/>
      <w:lang w:eastAsia="fr-FR"/>
    </w:rPr>
  </w:style>
  <w:style w:type="character" w:customStyle="1" w:styleId="Heading1Char">
    <w:name w:val="Heading 1 Char"/>
    <w:link w:val="Heading1"/>
    <w:uiPriority w:val="99"/>
    <w:rsid w:val="001954A9"/>
    <w:rPr>
      <w:rFonts w:ascii="Cambria" w:eastAsia="Times New Roman" w:hAnsi="Cambria"/>
      <w:b/>
      <w:bCs/>
      <w:kern w:val="32"/>
      <w:sz w:val="32"/>
      <w:szCs w:val="32"/>
      <w:lang w:eastAsia="ja-JP"/>
    </w:rPr>
  </w:style>
  <w:style w:type="character" w:customStyle="1" w:styleId="Heading2Char">
    <w:name w:val="Heading 2 Char"/>
    <w:link w:val="Heading2"/>
    <w:uiPriority w:val="9"/>
    <w:rsid w:val="001954A9"/>
    <w:rPr>
      <w:rFonts w:eastAsia="Times New Roman"/>
      <w:b/>
      <w:bCs/>
      <w:lang w:val="en-US" w:eastAsia="en-US"/>
    </w:rPr>
  </w:style>
  <w:style w:type="character" w:customStyle="1" w:styleId="Heading3Char">
    <w:name w:val="Heading 3 Char"/>
    <w:link w:val="Heading3"/>
    <w:uiPriority w:val="99"/>
    <w:rsid w:val="001954A9"/>
    <w:rPr>
      <w:rFonts w:ascii="Cambria" w:eastAsia="Times New Roman" w:hAnsi="Cambria"/>
      <w:b/>
      <w:bCs/>
      <w:sz w:val="26"/>
      <w:szCs w:val="26"/>
      <w:lang w:eastAsia="ja-JP"/>
    </w:rPr>
  </w:style>
  <w:style w:type="paragraph" w:styleId="BodyText">
    <w:name w:val="Body Text"/>
    <w:basedOn w:val="Normal"/>
    <w:link w:val="BodyTextChar"/>
    <w:uiPriority w:val="99"/>
    <w:qFormat/>
    <w:rsid w:val="001954A9"/>
    <w:pPr>
      <w:widowControl w:val="0"/>
      <w:ind w:left="253"/>
    </w:pPr>
    <w:rPr>
      <w:rFonts w:eastAsia="Times New Roman"/>
      <w:sz w:val="18"/>
      <w:szCs w:val="18"/>
      <w:lang w:val="en-US" w:eastAsia="en-US"/>
    </w:rPr>
  </w:style>
  <w:style w:type="character" w:customStyle="1" w:styleId="BodyTextChar">
    <w:name w:val="Body Text Char"/>
    <w:link w:val="BodyText"/>
    <w:uiPriority w:val="99"/>
    <w:rsid w:val="001954A9"/>
    <w:rPr>
      <w:rFonts w:eastAsia="Times New Roman"/>
      <w:sz w:val="18"/>
      <w:szCs w:val="18"/>
      <w:lang w:val="en-US" w:eastAsia="en-US"/>
    </w:rPr>
  </w:style>
  <w:style w:type="paragraph" w:customStyle="1" w:styleId="TableParagraph">
    <w:name w:val="Table Paragraph"/>
    <w:basedOn w:val="Normal"/>
    <w:uiPriority w:val="1"/>
    <w:qFormat/>
    <w:rsid w:val="001473F7"/>
    <w:pPr>
      <w:widowControl w:val="0"/>
    </w:pPr>
    <w:rPr>
      <w:rFonts w:ascii="Calibri" w:hAnsi="Calibri"/>
      <w:sz w:val="22"/>
      <w:szCs w:val="22"/>
      <w:lang w:val="en-US" w:eastAsia="en-US"/>
    </w:rPr>
  </w:style>
  <w:style w:type="character" w:styleId="Hyperlink">
    <w:name w:val="Hyperlink"/>
    <w:uiPriority w:val="99"/>
    <w:unhideWhenUsed/>
    <w:rsid w:val="00423239"/>
    <w:rPr>
      <w:color w:val="0000FF"/>
      <w:u w:val="single"/>
    </w:rPr>
  </w:style>
  <w:style w:type="paragraph" w:styleId="BalloonText">
    <w:name w:val="Balloon Text"/>
    <w:basedOn w:val="Normal"/>
    <w:link w:val="BalloonTextChar"/>
    <w:uiPriority w:val="99"/>
    <w:semiHidden/>
    <w:unhideWhenUsed/>
    <w:rsid w:val="00DF1DF5"/>
    <w:rPr>
      <w:rFonts w:ascii="Tahoma" w:hAnsi="Tahoma" w:cs="Tahoma"/>
      <w:sz w:val="16"/>
      <w:szCs w:val="16"/>
    </w:rPr>
  </w:style>
  <w:style w:type="character" w:customStyle="1" w:styleId="BalloonTextChar">
    <w:name w:val="Balloon Text Char"/>
    <w:link w:val="BalloonText"/>
    <w:uiPriority w:val="99"/>
    <w:semiHidden/>
    <w:rsid w:val="00DF1DF5"/>
    <w:rPr>
      <w:rFonts w:ascii="Tahoma" w:hAnsi="Tahoma" w:cs="Tahoma"/>
      <w:sz w:val="16"/>
      <w:szCs w:val="16"/>
      <w:lang w:eastAsia="ja-JP"/>
    </w:rPr>
  </w:style>
  <w:style w:type="paragraph" w:styleId="ListParagraph">
    <w:name w:val="List Paragraph"/>
    <w:basedOn w:val="Normal"/>
    <w:uiPriority w:val="34"/>
    <w:qFormat/>
    <w:rsid w:val="00E705F2"/>
    <w:pPr>
      <w:ind w:left="708"/>
    </w:pPr>
  </w:style>
  <w:style w:type="table" w:customStyle="1" w:styleId="TableNormal1">
    <w:name w:val="Table Normal1"/>
    <w:uiPriority w:val="2"/>
    <w:semiHidden/>
    <w:unhideWhenUsed/>
    <w:qFormat/>
    <w:rsid w:val="00267DA3"/>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character" w:customStyle="1" w:styleId="DeltaViewInsertion">
    <w:name w:val="DeltaView Insertion"/>
    <w:rsid w:val="00783A95"/>
    <w:rPr>
      <w:color w:val="0000FF"/>
      <w:u w:val="double"/>
    </w:rPr>
  </w:style>
  <w:style w:type="character" w:customStyle="1" w:styleId="DeltaViewMoveDestination">
    <w:name w:val="DeltaView Move Destination"/>
    <w:uiPriority w:val="99"/>
    <w:rsid w:val="00B614B4"/>
    <w:rPr>
      <w:color w:val="00C000"/>
      <w:u w:val="double"/>
    </w:rPr>
  </w:style>
  <w:style w:type="paragraph" w:styleId="Revision">
    <w:name w:val="Revision"/>
    <w:hidden/>
    <w:rsid w:val="00217260"/>
    <w:pPr>
      <w:autoSpaceDE w:val="0"/>
      <w:autoSpaceDN w:val="0"/>
      <w:adjustRightInd w:val="0"/>
    </w:pPr>
    <w:rPr>
      <w:rFonts w:ascii="Frutiger LT Std 45 Light" w:eastAsia="MS Mincho" w:hAnsi="Frutiger LT Std 45 Light"/>
      <w:sz w:val="16"/>
      <w:szCs w:val="24"/>
      <w:lang w:val="en-US"/>
    </w:rPr>
  </w:style>
  <w:style w:type="table" w:customStyle="1" w:styleId="TableNormal2">
    <w:name w:val="Table Normal2"/>
    <w:uiPriority w:val="2"/>
    <w:semiHidden/>
    <w:unhideWhenUsed/>
    <w:qFormat/>
    <w:rsid w:val="00960811"/>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MainBodyText">
    <w:name w:val="(Main) Body Text"/>
    <w:qFormat/>
    <w:rsid w:val="004C3685"/>
    <w:pPr>
      <w:spacing w:before="60" w:after="60"/>
    </w:pPr>
    <w:rPr>
      <w:rFonts w:ascii="Arial" w:eastAsia="MS Mincho" w:hAnsi="Arial"/>
      <w:color w:val="000000"/>
      <w:spacing w:val="-2"/>
      <w:sz w:val="18"/>
      <w:szCs w:val="17"/>
      <w:lang w:val="en-US" w:eastAsia="en-US"/>
    </w:rPr>
  </w:style>
  <w:style w:type="character" w:styleId="FootnoteReference">
    <w:name w:val="footnote reference"/>
    <w:uiPriority w:val="99"/>
    <w:rsid w:val="004C3685"/>
    <w:rPr>
      <w:rFonts w:cs="Times New Roman"/>
      <w:vertAlign w:val="superscript"/>
    </w:rPr>
  </w:style>
  <w:style w:type="paragraph" w:customStyle="1" w:styleId="MainBullet">
    <w:name w:val="(Main) Bullet"/>
    <w:basedOn w:val="Normal"/>
    <w:rsid w:val="004C3685"/>
    <w:pPr>
      <w:numPr>
        <w:numId w:val="39"/>
      </w:numPr>
    </w:pPr>
    <w:rPr>
      <w:rFonts w:ascii="Arial" w:eastAsia="MS Mincho" w:hAnsi="Arial" w:cs="Arial"/>
      <w:color w:val="000000"/>
      <w:spacing w:val="1"/>
      <w:sz w:val="18"/>
      <w:szCs w:val="20"/>
      <w:lang w:val="en-US"/>
    </w:rPr>
  </w:style>
  <w:style w:type="paragraph" w:styleId="FootnoteText">
    <w:name w:val="footnote text"/>
    <w:aliases w:val="Car"/>
    <w:basedOn w:val="Normal"/>
    <w:link w:val="FootnoteTextChar"/>
    <w:uiPriority w:val="99"/>
    <w:rsid w:val="003D6F9A"/>
    <w:pPr>
      <w:tabs>
        <w:tab w:val="left" w:pos="567"/>
      </w:tabs>
      <w:autoSpaceDE w:val="0"/>
      <w:autoSpaceDN w:val="0"/>
      <w:adjustRightInd w:val="0"/>
    </w:pPr>
    <w:rPr>
      <w:rFonts w:ascii="CG Times" w:eastAsia="Batang" w:hAnsi="CG Times"/>
      <w:color w:val="000000"/>
      <w:sz w:val="20"/>
      <w:szCs w:val="20"/>
      <w:lang w:val="en-GB" w:eastAsia="en-US"/>
    </w:rPr>
  </w:style>
  <w:style w:type="character" w:customStyle="1" w:styleId="FootnoteTextChar">
    <w:name w:val="Footnote Text Char"/>
    <w:aliases w:val="Car Char"/>
    <w:basedOn w:val="DefaultParagraphFont"/>
    <w:link w:val="FootnoteText"/>
    <w:uiPriority w:val="99"/>
    <w:rsid w:val="003D6F9A"/>
    <w:rPr>
      <w:rFonts w:ascii="CG Times" w:eastAsia="Batang" w:hAnsi="CG Times"/>
      <w:color w:val="000000"/>
      <w:lang w:val="en-GB" w:eastAsia="en-US"/>
    </w:rPr>
  </w:style>
  <w:style w:type="character" w:customStyle="1" w:styleId="apple-converted-space">
    <w:name w:val="apple-converted-space"/>
    <w:rsid w:val="003D6F9A"/>
    <w:rPr>
      <w:rFonts w:cs="Times New Roman"/>
    </w:rPr>
  </w:style>
  <w:style w:type="character" w:customStyle="1" w:styleId="Mentionnonrsolue1">
    <w:name w:val="Mention non résolue1"/>
    <w:basedOn w:val="DefaultParagraphFont"/>
    <w:uiPriority w:val="99"/>
    <w:semiHidden/>
    <w:unhideWhenUsed/>
    <w:rsid w:val="00362A07"/>
    <w:rPr>
      <w:color w:val="808080"/>
      <w:shd w:val="clear" w:color="auto" w:fill="E6E6E6"/>
    </w:rPr>
  </w:style>
  <w:style w:type="character" w:styleId="FollowedHyperlink">
    <w:name w:val="FollowedHyperlink"/>
    <w:uiPriority w:val="99"/>
    <w:semiHidden/>
    <w:unhideWhenUsed/>
    <w:rsid w:val="00B00694"/>
    <w:rPr>
      <w:color w:val="800080"/>
      <w:u w:val="single"/>
    </w:rPr>
  </w:style>
  <w:style w:type="character" w:styleId="CommentReference">
    <w:name w:val="annotation reference"/>
    <w:basedOn w:val="DefaultParagraphFont"/>
    <w:uiPriority w:val="99"/>
    <w:semiHidden/>
    <w:unhideWhenUsed/>
    <w:rsid w:val="00F11D6D"/>
    <w:rPr>
      <w:sz w:val="16"/>
      <w:szCs w:val="16"/>
    </w:rPr>
  </w:style>
  <w:style w:type="paragraph" w:styleId="CommentText">
    <w:name w:val="annotation text"/>
    <w:basedOn w:val="Normal"/>
    <w:link w:val="CommentTextChar"/>
    <w:uiPriority w:val="99"/>
    <w:unhideWhenUsed/>
    <w:rsid w:val="00F11D6D"/>
    <w:rPr>
      <w:sz w:val="20"/>
      <w:szCs w:val="20"/>
    </w:rPr>
  </w:style>
  <w:style w:type="character" w:customStyle="1" w:styleId="CommentTextChar">
    <w:name w:val="Comment Text Char"/>
    <w:basedOn w:val="DefaultParagraphFont"/>
    <w:link w:val="CommentText"/>
    <w:uiPriority w:val="99"/>
    <w:rsid w:val="00F11D6D"/>
    <w:rPr>
      <w:lang w:val="fr-FR" w:eastAsia="ja-JP"/>
    </w:rPr>
  </w:style>
  <w:style w:type="paragraph" w:styleId="CommentSubject">
    <w:name w:val="annotation subject"/>
    <w:basedOn w:val="CommentText"/>
    <w:next w:val="CommentText"/>
    <w:link w:val="CommentSubjectChar"/>
    <w:uiPriority w:val="99"/>
    <w:semiHidden/>
    <w:unhideWhenUsed/>
    <w:rsid w:val="00F11D6D"/>
    <w:rPr>
      <w:b/>
      <w:bCs/>
    </w:rPr>
  </w:style>
  <w:style w:type="character" w:customStyle="1" w:styleId="CommentSubjectChar">
    <w:name w:val="Comment Subject Char"/>
    <w:basedOn w:val="CommentTextChar"/>
    <w:link w:val="CommentSubject"/>
    <w:uiPriority w:val="99"/>
    <w:semiHidden/>
    <w:rsid w:val="00F11D6D"/>
    <w:rPr>
      <w:b/>
      <w:bCs/>
      <w:lang w:val="fr-FR" w:eastAsia="ja-JP"/>
    </w:rPr>
  </w:style>
  <w:style w:type="paragraph" w:customStyle="1" w:styleId="MainSubhead2">
    <w:name w:val="(Main) Subhead 2"/>
    <w:uiPriority w:val="99"/>
    <w:qFormat/>
    <w:rsid w:val="0079773B"/>
    <w:pPr>
      <w:keepNext/>
      <w:widowControl w:val="0"/>
      <w:autoSpaceDE w:val="0"/>
      <w:autoSpaceDN w:val="0"/>
      <w:adjustRightInd w:val="0"/>
      <w:spacing w:before="120" w:line="220" w:lineRule="atLeast"/>
      <w:textAlignment w:val="center"/>
      <w:outlineLvl w:val="0"/>
    </w:pPr>
    <w:rPr>
      <w:rFonts w:ascii="Arial" w:eastAsia="MS Mincho" w:hAnsi="Arial" w:cs="FrutigerLTStd-Bold"/>
      <w:b/>
      <w:bCs/>
      <w:color w:val="103184"/>
      <w:sz w:val="18"/>
      <w:szCs w:val="19"/>
      <w:lang w:val="en-US" w:eastAsia="ja-JP"/>
    </w:rPr>
  </w:style>
  <w:style w:type="character" w:customStyle="1" w:styleId="MainRun-inText">
    <w:name w:val="(Main) Run-in Text"/>
    <w:uiPriority w:val="1"/>
    <w:qFormat/>
    <w:rsid w:val="008973F8"/>
    <w:rPr>
      <w:rFonts w:ascii="Arial" w:hAnsi="Arial" w:cs="Arial Bold"/>
      <w:b/>
      <w:i w:val="0"/>
      <w:color w:val="10318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eader" Target="header4.xml" /><Relationship Id="rId12" Type="http://schemas.openxmlformats.org/officeDocument/2006/relationships/footer" Target="footer4.xml" /><Relationship Id="rId13" Type="http://schemas.openxmlformats.org/officeDocument/2006/relationships/header" Target="header5.xml" /><Relationship Id="rId14" Type="http://schemas.openxmlformats.org/officeDocument/2006/relationships/footer" Target="footer5.xml" /><Relationship Id="rId15" Type="http://schemas.openxmlformats.org/officeDocument/2006/relationships/footer" Target="footer6.xml" /><Relationship Id="rId16" Type="http://schemas.openxmlformats.org/officeDocument/2006/relationships/image" Target="media/image3.pn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footer2.xml.rels>&#65279;<?xml version="1.0" encoding="utf-8" standalone="yes"?><Relationships xmlns="http://schemas.openxmlformats.org/package/2006/relationships"><Relationship Id="rId1" Type="http://schemas.openxmlformats.org/officeDocument/2006/relationships/image" Target="media/image1.jpeg" /></Relationships>
</file>

<file path=word/_rels/footer3.xml.rels>&#65279;<?xml version="1.0" encoding="utf-8" standalone="yes"?><Relationships xmlns="http://schemas.openxmlformats.org/package/2006/relationships"><Relationship Id="rId1" Type="http://schemas.openxmlformats.org/officeDocument/2006/relationships/image" Target="media/image2.jpeg" /></Relationships>
</file>

<file path=word/_rels/footer5.xml.rels>&#65279;<?xml version="1.0" encoding="utf-8" standalone="yes"?><Relationships xmlns="http://schemas.openxmlformats.org/package/2006/relationships"><Relationship Id="rId1" Type="http://schemas.openxmlformats.org/officeDocument/2006/relationships/image" Target="media/image1.jpeg" /></Relationships>
</file>

<file path=word/_rels/footer6.xml.rels>&#65279;<?xml version="1.0" encoding="utf-8" standalone="yes"?><Relationships xmlns="http://schemas.openxmlformats.org/package/2006/relationships"><Relationship Id="rId1" Type="http://schemas.openxmlformats.org/officeDocument/2006/relationships/image" Target="media/image2.jpeg" /></Relationships>
</file>

<file path=word/_rels/numbering.xml.rels>&#65279;<?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B42A-9473-4BEA-97F6-D3FF5A08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8143</Words>
  <Characters>8956</Characters>
  <Application>Microsoft Office Word</Application>
  <DocSecurity>0</DocSecurity>
  <Lines>67</Lines>
  <Paragraphs>125</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